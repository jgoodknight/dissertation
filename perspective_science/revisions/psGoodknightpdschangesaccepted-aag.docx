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B8925" w14:textId="77777777" w:rsidR="00AC6EC8" w:rsidRDefault="00BC53BC" w:rsidP="00817C1D">
      <w:pPr>
        <w:pStyle w:val="Overlines"/>
      </w:pPr>
      <w:r>
        <w:t xml:space="preserve">Chemical </w:t>
      </w:r>
      <w:r w:rsidR="009D3CED">
        <w:t>p</w:t>
      </w:r>
      <w:r>
        <w:t>h</w:t>
      </w:r>
      <w:r w:rsidR="009D3CED">
        <w:t>y</w:t>
      </w:r>
      <w:r>
        <w:t>sics</w:t>
      </w:r>
    </w:p>
    <w:p w14:paraId="2F68FE86" w14:textId="77777777" w:rsidR="00411CD8" w:rsidRDefault="00411CD8" w:rsidP="005F4446">
      <w:pPr>
        <w:pStyle w:val="28PTHead"/>
        <w:sectPr w:rsidR="00411CD8" w:rsidSect="00411C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296" w:right="835" w:bottom="1325" w:left="965" w:header="245" w:footer="245" w:gutter="0"/>
          <w:cols w:num="2" w:space="720" w:equalWidth="0">
            <w:col w:w="7313" w:space="2"/>
            <w:col w:w="3125"/>
          </w:cols>
          <w:titlePg/>
        </w:sectPr>
      </w:pPr>
    </w:p>
    <w:p w14:paraId="69F9295A" w14:textId="77777777" w:rsidR="00AC6EC8" w:rsidRDefault="00570B65" w:rsidP="005F4446">
      <w:pPr>
        <w:pStyle w:val="28PTHead"/>
      </w:pPr>
      <w:r>
        <w:lastRenderedPageBreak/>
        <w:t>Taking s</w:t>
      </w:r>
      <w:r w:rsidR="00C87FB3">
        <w:t>ix-dimensional spectr</w:t>
      </w:r>
      <w:r>
        <w:t>a</w:t>
      </w:r>
      <w:r w:rsidR="00C87FB3">
        <w:t xml:space="preserve"> in </w:t>
      </w:r>
      <w:r w:rsidR="00293B97">
        <w:t>finite</w:t>
      </w:r>
      <w:r w:rsidR="00C87FB3">
        <w:t xml:space="preserve"> time</w:t>
      </w:r>
    </w:p>
    <w:p w14:paraId="16B45743" w14:textId="77777777" w:rsidR="00817C1D" w:rsidRDefault="00C87FB3" w:rsidP="0003273D">
      <w:pPr>
        <w:pStyle w:val="Deck"/>
      </w:pPr>
      <w:r>
        <w:t xml:space="preserve">Clever data acquisition </w:t>
      </w:r>
      <w:r w:rsidR="00293B97">
        <w:t xml:space="preserve">can </w:t>
      </w:r>
      <w:r>
        <w:t>probe how vibrations couple to electronic states in molecules</w:t>
      </w:r>
    </w:p>
    <w:p w14:paraId="1F845898" w14:textId="77777777" w:rsidR="00B97486" w:rsidRPr="00B97486" w:rsidRDefault="00B97486" w:rsidP="00B97486">
      <w:pPr>
        <w:pStyle w:val="Authors"/>
      </w:pPr>
      <w:r w:rsidRPr="0003273D">
        <w:rPr>
          <w:b w:val="0"/>
          <w:i/>
        </w:rPr>
        <w:t>By</w:t>
      </w:r>
      <w:r>
        <w:t xml:space="preserve"> </w:t>
      </w:r>
      <w:r w:rsidR="00CE4078" w:rsidRPr="00CE4078">
        <w:t>Joseph Goodknight</w:t>
      </w:r>
      <w:r w:rsidR="00CE4078">
        <w:t xml:space="preserve"> </w:t>
      </w:r>
      <w:r w:rsidR="00CE4078" w:rsidRPr="00CE4078">
        <w:rPr>
          <w:i/>
        </w:rPr>
        <w:t xml:space="preserve">and </w:t>
      </w:r>
      <w:r w:rsidR="00CE4078" w:rsidRPr="00CE4078">
        <w:t>Alan Aspuru-Guzik</w:t>
      </w:r>
    </w:p>
    <w:p w14:paraId="33477BFD" w14:textId="77777777" w:rsidR="00AC6EC8" w:rsidRDefault="00AC6EC8">
      <w:pPr>
        <w:pStyle w:val="Deck"/>
        <w:sectPr w:rsidR="00AC6EC8" w:rsidSect="00411CD8">
          <w:type w:val="continuous"/>
          <w:pgSz w:w="12240" w:h="15840" w:code="1"/>
          <w:pgMar w:top="1296" w:right="835" w:bottom="1325" w:left="965" w:header="245" w:footer="245" w:gutter="0"/>
          <w:cols w:space="450"/>
          <w:titlePg/>
        </w:sectPr>
      </w:pPr>
    </w:p>
    <w:p w14:paraId="586C584C" w14:textId="77777777" w:rsidR="00474926" w:rsidRDefault="00474926" w:rsidP="00474926">
      <w:pPr>
        <w:pStyle w:val="AuthorAttribute"/>
        <w:framePr w:wrap="around"/>
      </w:pPr>
      <w:r>
        <w:t>Department of Chemistry and Chemical Biology, Harvard University, Cambridge, MA 02138, USA</w:t>
      </w:r>
      <w:r w:rsidR="00AA0C18">
        <w:t xml:space="preserve">. </w:t>
      </w:r>
    </w:p>
    <w:p w14:paraId="4F844F13" w14:textId="77777777" w:rsidR="00474926" w:rsidRDefault="00474926" w:rsidP="00474926">
      <w:pPr>
        <w:pStyle w:val="AuthorAttribute"/>
        <w:framePr w:wrap="around"/>
      </w:pPr>
      <w:r>
        <w:t>E-mail: alan@aspuru.com.</w:t>
      </w:r>
    </w:p>
    <w:p w14:paraId="21DA6239" w14:textId="77777777" w:rsidR="00B21A2A" w:rsidRDefault="00F92964" w:rsidP="001146A1">
      <w:pPr>
        <w:pStyle w:val="Text"/>
        <w:ind w:firstLine="0"/>
      </w:pPr>
      <w:r>
        <w:rPr>
          <w:rFonts w:ascii="MillerDaily" w:hAnsi="MillerDaily"/>
        </w:rPr>
        <w:lastRenderedPageBreak/>
        <w:t>P</w:t>
      </w:r>
      <w:r w:rsidR="003A6570" w:rsidRPr="001146A1">
        <w:rPr>
          <w:rFonts w:ascii="MillerDaily" w:hAnsi="MillerDaily"/>
        </w:rPr>
        <w:t>ump-probe spectroscopies</w:t>
      </w:r>
      <w:r w:rsidR="0091411C" w:rsidRPr="001146A1">
        <w:rPr>
          <w:rFonts w:ascii="MillerDaily" w:hAnsi="MillerDaily"/>
        </w:rPr>
        <w:t xml:space="preserve"> use</w:t>
      </w:r>
      <w:r w:rsidR="003A6570" w:rsidRPr="001146A1">
        <w:rPr>
          <w:rFonts w:ascii="MillerDaily" w:hAnsi="MillerDaily"/>
        </w:rPr>
        <w:t xml:space="preserve"> </w:t>
      </w:r>
      <w:r w:rsidR="0091411C" w:rsidRPr="001146A1">
        <w:rPr>
          <w:rFonts w:ascii="MillerDaily" w:hAnsi="MillerDaily"/>
        </w:rPr>
        <w:t xml:space="preserve">ultrafast </w:t>
      </w:r>
      <w:r w:rsidR="003A6570" w:rsidRPr="001146A1">
        <w:rPr>
          <w:rFonts w:ascii="MillerDaily" w:hAnsi="MillerDaily"/>
        </w:rPr>
        <w:t xml:space="preserve">laser </w:t>
      </w:r>
      <w:r w:rsidR="0091411C" w:rsidRPr="001146A1">
        <w:rPr>
          <w:rFonts w:ascii="MillerDaily" w:hAnsi="MillerDaily"/>
        </w:rPr>
        <w:t>pulses to</w:t>
      </w:r>
      <w:r w:rsidR="003A6570" w:rsidRPr="001146A1">
        <w:rPr>
          <w:rFonts w:ascii="MillerDaily" w:hAnsi="MillerDaily"/>
        </w:rPr>
        <w:t xml:space="preserve"> excite molecule</w:t>
      </w:r>
      <w:r w:rsidR="006333DD" w:rsidRPr="001146A1">
        <w:rPr>
          <w:rFonts w:ascii="MillerDaily" w:hAnsi="MillerDaily"/>
        </w:rPr>
        <w:t>s</w:t>
      </w:r>
      <w:r w:rsidR="0091411C" w:rsidRPr="001146A1">
        <w:rPr>
          <w:rFonts w:ascii="MillerDaily" w:hAnsi="MillerDaily"/>
        </w:rPr>
        <w:t xml:space="preserve">, </w:t>
      </w:r>
      <w:r w:rsidR="006333DD" w:rsidRPr="001146A1">
        <w:rPr>
          <w:rFonts w:ascii="MillerDaily" w:hAnsi="MillerDaily"/>
        </w:rPr>
        <w:t xml:space="preserve">and </w:t>
      </w:r>
      <w:r w:rsidR="0091411C" w:rsidRPr="001146A1">
        <w:rPr>
          <w:rFonts w:ascii="MillerDaily" w:hAnsi="MillerDaily"/>
        </w:rPr>
        <w:t xml:space="preserve">then probe </w:t>
      </w:r>
      <w:r w:rsidR="006333DD" w:rsidRPr="001146A1">
        <w:rPr>
          <w:rFonts w:ascii="MillerDaily" w:hAnsi="MillerDaily"/>
        </w:rPr>
        <w:t xml:space="preserve">them with </w:t>
      </w:r>
      <w:r w:rsidR="0091411C" w:rsidRPr="001146A1">
        <w:rPr>
          <w:rFonts w:ascii="MillerDaily" w:hAnsi="MillerDaily"/>
        </w:rPr>
        <w:t>a time-</w:t>
      </w:r>
      <w:r w:rsidR="003A6570" w:rsidRPr="001146A1">
        <w:rPr>
          <w:rFonts w:ascii="MillerDaily" w:hAnsi="MillerDaily"/>
        </w:rPr>
        <w:t xml:space="preserve">delayed pulse. </w:t>
      </w:r>
      <w:r w:rsidR="006333DD" w:rsidRPr="001146A1">
        <w:rPr>
          <w:rFonts w:ascii="MillerDaily" w:hAnsi="MillerDaily"/>
        </w:rPr>
        <w:t xml:space="preserve">If more laser pulses are used, information beyond excited-state spectra can be gained. </w:t>
      </w:r>
      <w:r w:rsidR="00474926" w:rsidRPr="001146A1">
        <w:rPr>
          <w:rFonts w:ascii="MillerDaily" w:hAnsi="MillerDaily"/>
        </w:rPr>
        <w:t xml:space="preserve"> </w:t>
      </w:r>
      <w:r w:rsidR="00416955" w:rsidRPr="001146A1">
        <w:rPr>
          <w:rFonts w:ascii="MillerDaily" w:hAnsi="MillerDaily"/>
        </w:rPr>
        <w:t xml:space="preserve">For example, four-pulse techniques </w:t>
      </w:r>
      <w:r w:rsidR="006333DD" w:rsidRPr="001146A1">
        <w:rPr>
          <w:rFonts w:ascii="MillerDaily" w:hAnsi="MillerDaily"/>
        </w:rPr>
        <w:t>can explore how vibrations or electronic e</w:t>
      </w:r>
      <w:r>
        <w:rPr>
          <w:rFonts w:ascii="MillerDaily" w:hAnsi="MillerDaily"/>
        </w:rPr>
        <w:t>xcited</w:t>
      </w:r>
      <w:r w:rsidR="00E84316" w:rsidRPr="001146A1">
        <w:rPr>
          <w:rFonts w:ascii="MillerDaily" w:hAnsi="MillerDaily"/>
        </w:rPr>
        <w:t xml:space="preserve"> </w:t>
      </w:r>
      <w:r w:rsidR="006333DD" w:rsidRPr="001146A1">
        <w:rPr>
          <w:rFonts w:ascii="MillerDaily" w:hAnsi="MillerDaily"/>
        </w:rPr>
        <w:t>states are coupled.</w:t>
      </w:r>
      <w:r w:rsidR="00416955" w:rsidRPr="001146A1">
        <w:rPr>
          <w:rFonts w:ascii="MillerDaily" w:hAnsi="MillerDaily"/>
        </w:rPr>
        <w:t xml:space="preserve"> </w:t>
      </w:r>
      <w:r w:rsidR="00B21A2A" w:rsidRPr="001146A1">
        <w:rPr>
          <w:rFonts w:ascii="MillerDaily" w:hAnsi="MillerDaily"/>
        </w:rPr>
        <w:t xml:space="preserve">However, adding even more pulses usually comes at a price, that of very long experimental times to collect all of the data. </w:t>
      </w:r>
      <w:r w:rsidR="00474926" w:rsidRPr="001146A1">
        <w:rPr>
          <w:rFonts w:ascii="MillerDaily" w:hAnsi="MillerDaily"/>
        </w:rPr>
        <w:t xml:space="preserve">Spencer </w:t>
      </w:r>
      <w:r w:rsidR="00474926" w:rsidRPr="001146A1">
        <w:rPr>
          <w:rFonts w:ascii="MillerDaily" w:hAnsi="MillerDaily"/>
          <w:i/>
        </w:rPr>
        <w:t>et al</w:t>
      </w:r>
      <w:r w:rsidR="00474926" w:rsidRPr="001146A1">
        <w:rPr>
          <w:rFonts w:ascii="MillerDaily" w:hAnsi="MillerDaily"/>
        </w:rPr>
        <w:t>. (</w:t>
      </w:r>
      <w:r w:rsidR="00474926" w:rsidRPr="001146A1">
        <w:rPr>
          <w:rFonts w:ascii="MillerDaily" w:hAnsi="MillerDaily"/>
          <w:i/>
        </w:rPr>
        <w:t>1</w:t>
      </w:r>
      <w:r w:rsidR="00474926" w:rsidRPr="001146A1">
        <w:rPr>
          <w:rFonts w:ascii="MillerDaily" w:hAnsi="MillerDaily"/>
        </w:rPr>
        <w:t xml:space="preserve">) </w:t>
      </w:r>
      <w:r w:rsidR="00B21A2A" w:rsidRPr="001146A1">
        <w:rPr>
          <w:rFonts w:ascii="MillerDaily" w:hAnsi="MillerDaily"/>
        </w:rPr>
        <w:t xml:space="preserve">now </w:t>
      </w:r>
      <w:r w:rsidR="00FA5D49" w:rsidRPr="001146A1">
        <w:rPr>
          <w:rFonts w:ascii="MillerDaily" w:hAnsi="MillerDaily"/>
        </w:rPr>
        <w:t xml:space="preserve">report </w:t>
      </w:r>
      <w:r w:rsidR="00474926" w:rsidRPr="001146A1">
        <w:rPr>
          <w:rFonts w:ascii="MillerDaily" w:hAnsi="MillerDaily"/>
        </w:rPr>
        <w:t xml:space="preserve">on </w:t>
      </w:r>
      <w:r w:rsidR="00B21A2A" w:rsidRPr="001146A1">
        <w:rPr>
          <w:rFonts w:ascii="MillerDaily" w:hAnsi="MillerDaily"/>
        </w:rPr>
        <w:t xml:space="preserve">a six-pulse </w:t>
      </w:r>
      <w:r w:rsidR="00474926" w:rsidRPr="001146A1">
        <w:rPr>
          <w:rFonts w:ascii="MillerDaily" w:hAnsi="MillerDaily"/>
        </w:rPr>
        <w:t xml:space="preserve">laser spectroscopy </w:t>
      </w:r>
      <w:r w:rsidR="0091411C" w:rsidRPr="001146A1">
        <w:rPr>
          <w:rFonts w:ascii="MillerDaily" w:hAnsi="MillerDaily"/>
        </w:rPr>
        <w:t xml:space="preserve">that obtains intricate details on the coupling </w:t>
      </w:r>
      <w:r w:rsidR="006333DD" w:rsidRPr="001146A1">
        <w:rPr>
          <w:rFonts w:ascii="MillerDaily" w:hAnsi="MillerDaily"/>
        </w:rPr>
        <w:t>between</w:t>
      </w:r>
      <w:r w:rsidR="0091411C" w:rsidRPr="001146A1">
        <w:rPr>
          <w:rFonts w:ascii="MillerDaily" w:hAnsi="MillerDaily"/>
        </w:rPr>
        <w:t xml:space="preserve"> electronic states to vibrational motion</w:t>
      </w:r>
      <w:r w:rsidR="00474926" w:rsidRPr="001146A1">
        <w:rPr>
          <w:rFonts w:ascii="MillerDaily" w:hAnsi="MillerDaily"/>
        </w:rPr>
        <w:t>s</w:t>
      </w:r>
      <w:r w:rsidR="006333DD" w:rsidRPr="001146A1">
        <w:rPr>
          <w:rFonts w:ascii="MillerDaily" w:hAnsi="MillerDaily"/>
        </w:rPr>
        <w:t>, a key issue in the observation of quantum coherence in proteins</w:t>
      </w:r>
      <w:r w:rsidR="00B628B5" w:rsidRPr="001146A1">
        <w:rPr>
          <w:rFonts w:ascii="MillerDaily" w:hAnsi="MillerDaily"/>
        </w:rPr>
        <w:t xml:space="preserve"> </w:t>
      </w:r>
      <w:r w:rsidR="006333DD" w:rsidRPr="001146A1">
        <w:rPr>
          <w:rFonts w:ascii="MillerDaily" w:hAnsi="MillerDaily"/>
        </w:rPr>
        <w:t>(</w:t>
      </w:r>
      <w:r w:rsidR="00B628B5" w:rsidRPr="001146A1">
        <w:rPr>
          <w:rFonts w:ascii="MillerDaily" w:hAnsi="MillerDaily"/>
          <w:i/>
        </w:rPr>
        <w:t>2–5</w:t>
      </w:r>
      <w:r w:rsidR="006333DD" w:rsidRPr="001146A1">
        <w:rPr>
          <w:rFonts w:ascii="MillerDaily" w:hAnsi="MillerDaily"/>
        </w:rPr>
        <w:t>)</w:t>
      </w:r>
      <w:r w:rsidR="00474926" w:rsidRPr="001146A1">
        <w:rPr>
          <w:rFonts w:ascii="MillerDaily" w:hAnsi="MillerDaily"/>
        </w:rPr>
        <w:t xml:space="preserve">. </w:t>
      </w:r>
      <w:r>
        <w:rPr>
          <w:rFonts w:ascii="MillerDaily" w:hAnsi="MillerDaily"/>
        </w:rPr>
        <w:t>T</w:t>
      </w:r>
      <w:r w:rsidR="00B21A2A" w:rsidRPr="001146A1">
        <w:rPr>
          <w:rFonts w:ascii="MillerDaily" w:hAnsi="MillerDaily"/>
        </w:rPr>
        <w:t>his method tak</w:t>
      </w:r>
      <w:r w:rsidR="0091411C" w:rsidRPr="001146A1">
        <w:rPr>
          <w:rFonts w:ascii="MillerDaily" w:hAnsi="MillerDaily"/>
        </w:rPr>
        <w:t>es</w:t>
      </w:r>
      <w:r w:rsidR="00B21A2A" w:rsidRPr="001146A1">
        <w:rPr>
          <w:rFonts w:ascii="MillerDaily" w:hAnsi="MillerDaily"/>
        </w:rPr>
        <w:t xml:space="preserve"> advantage </w:t>
      </w:r>
      <w:r w:rsidR="00F15993" w:rsidRPr="001146A1">
        <w:rPr>
          <w:rFonts w:ascii="MillerDaily" w:hAnsi="MillerDaily"/>
        </w:rPr>
        <w:t>for the ingenious gradient-assisted photon-echo spectroscopy (GRAPES) developed (</w:t>
      </w:r>
      <w:r w:rsidR="005C4896" w:rsidRPr="001146A1">
        <w:rPr>
          <w:rFonts w:ascii="MillerDaily" w:hAnsi="MillerDaily"/>
          <w:i/>
        </w:rPr>
        <w:t>6</w:t>
      </w:r>
      <w:r w:rsidR="00F15993" w:rsidRPr="001146A1">
        <w:rPr>
          <w:rFonts w:ascii="MillerDaily" w:hAnsi="MillerDaily"/>
        </w:rPr>
        <w:t>) for four-pulse spectroscopy</w:t>
      </w:r>
      <w:r w:rsidR="00B9653D" w:rsidRPr="001146A1">
        <w:rPr>
          <w:rFonts w:ascii="MillerDaily" w:hAnsi="MillerDaily"/>
        </w:rPr>
        <w:t xml:space="preserve"> that </w:t>
      </w:r>
      <w:r w:rsidR="0091411C" w:rsidRPr="001146A1">
        <w:rPr>
          <w:rFonts w:ascii="MillerDaily" w:hAnsi="MillerDaily"/>
        </w:rPr>
        <w:t>s</w:t>
      </w:r>
      <w:r w:rsidR="00EC23F4" w:rsidRPr="001146A1">
        <w:rPr>
          <w:rFonts w:ascii="MillerDaily" w:hAnsi="MillerDaily"/>
        </w:rPr>
        <w:t xml:space="preserve">peeds acquisition times by </w:t>
      </w:r>
      <w:r w:rsidR="00DD1CFC" w:rsidRPr="001146A1">
        <w:rPr>
          <w:rFonts w:ascii="MillerDaily" w:hAnsi="MillerDaily"/>
        </w:rPr>
        <w:t>tilting the beams to</w:t>
      </w:r>
      <w:r w:rsidR="00EC23F4" w:rsidRPr="001146A1">
        <w:rPr>
          <w:rFonts w:ascii="MillerDaily" w:hAnsi="MillerDaily"/>
        </w:rPr>
        <w:t xml:space="preserve"> introduce time delay</w:t>
      </w:r>
      <w:r w:rsidR="0091411C" w:rsidRPr="001146A1">
        <w:rPr>
          <w:rFonts w:ascii="MillerDaily" w:hAnsi="MillerDaily"/>
        </w:rPr>
        <w:t>s</w:t>
      </w:r>
      <w:r w:rsidR="00EC23F4" w:rsidRPr="001146A1">
        <w:rPr>
          <w:rFonts w:ascii="MillerDaily" w:hAnsi="MillerDaily"/>
        </w:rPr>
        <w:t xml:space="preserve"> </w:t>
      </w:r>
      <w:r w:rsidR="00CA1493" w:rsidRPr="001146A1">
        <w:rPr>
          <w:rFonts w:ascii="MillerDaily" w:hAnsi="MillerDaily"/>
        </w:rPr>
        <w:t>and s</w:t>
      </w:r>
      <w:r w:rsidR="00EC23F4" w:rsidRPr="001146A1">
        <w:rPr>
          <w:rFonts w:ascii="MillerDaily" w:hAnsi="MillerDaily"/>
        </w:rPr>
        <w:t>am</w:t>
      </w:r>
      <w:r w:rsidR="00CA1493" w:rsidRPr="001146A1">
        <w:rPr>
          <w:rFonts w:ascii="MillerDaily" w:hAnsi="MillerDaily"/>
        </w:rPr>
        <w:t>pling a</w:t>
      </w:r>
      <w:r w:rsidR="00EC23F4" w:rsidRPr="001146A1">
        <w:rPr>
          <w:rFonts w:ascii="MillerDaily" w:hAnsi="MillerDaily"/>
        </w:rPr>
        <w:t>long a</w:t>
      </w:r>
      <w:r w:rsidR="00CA1493" w:rsidRPr="001146A1">
        <w:rPr>
          <w:rFonts w:ascii="MillerDaily" w:hAnsi="MillerDaily"/>
        </w:rPr>
        <w:t xml:space="preserve"> </w:t>
      </w:r>
      <w:r w:rsidR="00EC23F4" w:rsidRPr="001146A1">
        <w:rPr>
          <w:rFonts w:ascii="MillerDaily" w:hAnsi="MillerDaily"/>
        </w:rPr>
        <w:t>line rather than a point</w:t>
      </w:r>
      <w:r w:rsidR="00EC23F4">
        <w:t xml:space="preserve">. </w:t>
      </w:r>
    </w:p>
    <w:p w14:paraId="51F6E1C6" w14:textId="1FE833A2" w:rsidR="00474926" w:rsidRPr="00474926" w:rsidRDefault="00710E72" w:rsidP="00474926">
      <w:pPr>
        <w:pStyle w:val="Text"/>
      </w:pPr>
      <w:r>
        <w:t>In</w:t>
      </w:r>
      <w:r w:rsidR="00474926" w:rsidRPr="00474926">
        <w:t xml:space="preserve"> </w:t>
      </w:r>
      <w:r w:rsidR="00F92964">
        <w:t xml:space="preserve">so-called </w:t>
      </w:r>
      <w:r w:rsidR="006333DD">
        <w:t>two-dimensional (</w:t>
      </w:r>
      <w:r w:rsidR="006333DD" w:rsidRPr="00474926">
        <w:t>2D</w:t>
      </w:r>
      <w:r w:rsidR="006333DD">
        <w:t>)</w:t>
      </w:r>
      <w:r w:rsidR="006333DD" w:rsidRPr="00474926">
        <w:t xml:space="preserve"> spectroscop</w:t>
      </w:r>
      <w:r w:rsidR="00F92964">
        <w:t xml:space="preserve">y, two time </w:t>
      </w:r>
      <w:r w:rsidR="006333DD" w:rsidRPr="00474926">
        <w:t>dimensions</w:t>
      </w:r>
      <w:r w:rsidR="006333DD">
        <w:t xml:space="preserve"> </w:t>
      </w:r>
      <w:r w:rsidR="00F92964">
        <w:t xml:space="preserve">are </w:t>
      </w:r>
      <w:r w:rsidR="006333DD" w:rsidRPr="00474926">
        <w:t>scanned</w:t>
      </w:r>
      <w:r w:rsidR="00F92964">
        <w:t>,</w:t>
      </w:r>
      <w:r w:rsidR="006333DD" w:rsidRPr="00474926">
        <w:t xml:space="preserve"> one in between the two pumps and the other between the two probes. </w:t>
      </w:r>
      <w:r w:rsidR="00F92964">
        <w:t>A</w:t>
      </w:r>
      <w:r w:rsidR="00474926" w:rsidRPr="00474926">
        <w:t xml:space="preserve"> “map” </w:t>
      </w:r>
      <w:r>
        <w:t xml:space="preserve">is </w:t>
      </w:r>
      <w:r w:rsidRPr="00474926">
        <w:t>generate</w:t>
      </w:r>
      <w:r>
        <w:t>d</w:t>
      </w:r>
      <w:r w:rsidRPr="00474926">
        <w:t xml:space="preserve"> </w:t>
      </w:r>
      <w:r w:rsidR="00474926" w:rsidRPr="00474926">
        <w:t xml:space="preserve">of the </w:t>
      </w:r>
      <w:r w:rsidR="00474926" w:rsidRPr="00253D1B">
        <w:rPr>
          <w:b/>
          <w:rPrChange w:id="4" w:author="Aspuru-Guzik, Alan" w:date="2017-06-05T20:11:00Z">
            <w:rPr/>
          </w:rPrChange>
        </w:rPr>
        <w:t xml:space="preserve">energy </w:t>
      </w:r>
      <w:del w:id="5" w:author="Aspuru-Guzik, Alan" w:date="2017-06-05T20:11:00Z">
        <w:r w:rsidR="00474926" w:rsidRPr="00253D1B" w:rsidDel="00253D1B">
          <w:rPr>
            <w:b/>
            <w:rPrChange w:id="6" w:author="Aspuru-Guzik, Alan" w:date="2017-06-05T20:11:00Z">
              <w:rPr/>
            </w:rPrChange>
          </w:rPr>
          <w:delText>that flows in</w:delText>
        </w:r>
        <w:r w:rsidR="00F92964" w:rsidRPr="00253D1B" w:rsidDel="00253D1B">
          <w:rPr>
            <w:b/>
            <w:rPrChange w:id="7" w:author="Aspuru-Guzik, Alan" w:date="2017-06-05T20:11:00Z">
              <w:rPr/>
            </w:rPrChange>
          </w:rPr>
          <w:delText>to spectral feature [as meant?</w:delText>
        </w:r>
        <w:r w:rsidRPr="00253D1B" w:rsidDel="00253D1B">
          <w:rPr>
            <w:b/>
            <w:rPrChange w:id="8" w:author="Aspuru-Guzik, Alan" w:date="2017-06-05T20:11:00Z">
              <w:rPr/>
            </w:rPrChange>
          </w:rPr>
          <w:delText>]</w:delText>
        </w:r>
        <w:r w:rsidR="00474926" w:rsidRPr="00253D1B" w:rsidDel="00253D1B">
          <w:rPr>
            <w:b/>
            <w:rPrChange w:id="9" w:author="Aspuru-Guzik, Alan" w:date="2017-06-05T20:11:00Z">
              <w:rPr/>
            </w:rPrChange>
          </w:rPr>
          <w:delText xml:space="preserve"> to the energy output detected</w:delText>
        </w:r>
        <w:r w:rsidR="00F92964" w:rsidRPr="00253D1B" w:rsidDel="00253D1B">
          <w:rPr>
            <w:b/>
            <w:rPrChange w:id="10" w:author="Aspuru-Guzik, Alan" w:date="2017-06-05T20:11:00Z">
              <w:rPr/>
            </w:rPrChange>
          </w:rPr>
          <w:delText xml:space="preserve"> from it</w:delText>
        </w:r>
      </w:del>
      <w:ins w:id="11" w:author="Aspuru-Guzik, Alan" w:date="2017-06-05T20:11:00Z">
        <w:r w:rsidR="00253D1B" w:rsidRPr="00253D1B">
          <w:rPr>
            <w:b/>
            <w:rPrChange w:id="12" w:author="Aspuru-Guzik, Alan" w:date="2017-06-05T20:11:00Z">
              <w:rPr/>
            </w:rPrChange>
          </w:rPr>
          <w:t>flow in the system</w:t>
        </w:r>
        <w:r w:rsidR="00253D1B">
          <w:t xml:space="preserve"> </w:t>
        </w:r>
      </w:ins>
      <w:del w:id="13" w:author="Aspuru-Guzik, Alan" w:date="2017-06-05T20:11:00Z">
        <w:r w:rsidR="00474926" w:rsidRPr="00474926" w:rsidDel="00253D1B">
          <w:delText xml:space="preserve"> </w:delText>
        </w:r>
      </w:del>
      <w:r w:rsidR="00474926" w:rsidRPr="00474926">
        <w:t xml:space="preserve">as a function of </w:t>
      </w:r>
      <w:del w:id="14" w:author="Aspuru-Guzik, Alan" w:date="2017-06-05T20:11:00Z">
        <w:r w:rsidR="00474926" w:rsidRPr="00253D1B" w:rsidDel="00253D1B">
          <w:rPr>
            <w:b/>
            <w:rPrChange w:id="15" w:author="Aspuru-Guzik, Alan" w:date="2017-06-05T20:11:00Z">
              <w:rPr/>
            </w:rPrChange>
          </w:rPr>
          <w:delText>the time gap between the pairs</w:delText>
        </w:r>
      </w:del>
      <w:ins w:id="16" w:author="Aspuru-Guzik, Alan" w:date="2017-06-05T20:11:00Z">
        <w:r w:rsidR="00253D1B">
          <w:rPr>
            <w:b/>
          </w:rPr>
          <w:t>time</w:t>
        </w:r>
      </w:ins>
      <w:r w:rsidR="00F92964">
        <w:t xml:space="preserve">. </w:t>
      </w:r>
      <w:del w:id="17" w:author="Aspuru-Guzik, Alan" w:date="2017-06-05T20:11:00Z">
        <w:r w:rsidR="00F92964" w:rsidDel="00253D1B">
          <w:delText>These maps</w:delText>
        </w:r>
        <w:r w:rsidR="00474926" w:rsidRPr="00474926" w:rsidDel="00253D1B">
          <w:delText xml:space="preserve"> provid</w:delText>
        </w:r>
        <w:r w:rsidR="00F92964" w:rsidDel="00253D1B">
          <w:delText>e</w:delText>
        </w:r>
        <w:r w:rsidR="00474926" w:rsidRPr="00474926" w:rsidDel="00253D1B">
          <w:delText xml:space="preserve"> </w:delText>
        </w:r>
        <w:r w:rsidR="00F92964" w:rsidDel="00253D1B">
          <w:delText xml:space="preserve">many </w:delText>
        </w:r>
        <w:r w:rsidR="00474926" w:rsidRPr="00474926" w:rsidDel="00253D1B">
          <w:delText>detail</w:delText>
        </w:r>
        <w:r w:rsidR="00F92964" w:rsidDel="00253D1B">
          <w:delText>s of the</w:delText>
        </w:r>
        <w:r w:rsidR="00474926" w:rsidRPr="00474926" w:rsidDel="00253D1B">
          <w:delText xml:space="preserve"> energy transfer </w:delText>
        </w:r>
        <w:r w:rsidR="00F92964" w:rsidDel="00253D1B">
          <w:delText xml:space="preserve">that occurs </w:delText>
        </w:r>
        <w:r w:rsidR="00474926" w:rsidRPr="00474926" w:rsidDel="00253D1B">
          <w:delText>during</w:delText>
        </w:r>
        <w:r w:rsidR="00474926" w:rsidDel="00253D1B">
          <w:delText xml:space="preserve"> </w:delText>
        </w:r>
        <w:r w:rsidR="00F92964" w:rsidDel="00253D1B">
          <w:delText>the time</w:delText>
        </w:r>
        <w:r w:rsidR="00F92964" w:rsidRPr="00474926" w:rsidDel="00253D1B">
          <w:delText xml:space="preserve"> </w:delText>
        </w:r>
        <w:r w:rsidR="00474926" w:rsidRPr="00474926" w:rsidDel="00253D1B">
          <w:delText>gap.</w:delText>
        </w:r>
        <w:r w:rsidRPr="00710E72" w:rsidDel="00253D1B">
          <w:delText xml:space="preserve"> </w:delText>
        </w:r>
      </w:del>
      <w:r w:rsidRPr="00474926">
        <w:t xml:space="preserve">As </w:t>
      </w:r>
      <w:r>
        <w:t xml:space="preserve">laser </w:t>
      </w:r>
      <w:r w:rsidRPr="00474926">
        <w:t xml:space="preserve">pulses become </w:t>
      </w:r>
      <w:r>
        <w:t>faster</w:t>
      </w:r>
      <w:r w:rsidRPr="00474926">
        <w:t xml:space="preserve">, the energy range they </w:t>
      </w:r>
      <w:r>
        <w:t>must</w:t>
      </w:r>
      <w:r w:rsidRPr="00474926">
        <w:t xml:space="preserve"> cover</w:t>
      </w:r>
      <w:r>
        <w:t xml:space="preserve"> </w:t>
      </w:r>
      <w:r w:rsidR="00F92964">
        <w:t>necessarily</w:t>
      </w:r>
      <w:r>
        <w:t xml:space="preserve"> increase</w:t>
      </w:r>
      <w:r w:rsidR="00F92964">
        <w:t>s</w:t>
      </w:r>
      <w:r>
        <w:t xml:space="preserve"> because of the Uncertainty Principle</w:t>
      </w:r>
      <w:r w:rsidR="00F92964">
        <w:t>. Thus, p</w:t>
      </w:r>
      <w:r>
        <w:t xml:space="preserve">robing a typical vibration transition requires a </w:t>
      </w:r>
      <w:r w:rsidR="008F179B">
        <w:t>pulse shorter than</w:t>
      </w:r>
      <w:r>
        <w:t xml:space="preserve"> </w:t>
      </w:r>
      <w:commentRangeStart w:id="18"/>
      <w:r>
        <w:t>xx fs</w:t>
      </w:r>
      <w:commentRangeEnd w:id="18"/>
      <w:r w:rsidR="00EC4B25">
        <w:rPr>
          <w:rStyle w:val="CommentReference"/>
          <w:rFonts w:ascii="Times New Roman" w:hAnsi="Times New Roman"/>
          <w:spacing w:val="0"/>
        </w:rPr>
        <w:commentReference w:id="18"/>
      </w:r>
      <w:r>
        <w:t xml:space="preserve">, but an electronic transition of a molecule require a pulse no longer than </w:t>
      </w:r>
      <w:commentRangeStart w:id="19"/>
      <w:r>
        <w:t xml:space="preserve">xx fs. </w:t>
      </w:r>
      <w:commentRangeEnd w:id="19"/>
      <w:r w:rsidR="00EC4B25">
        <w:rPr>
          <w:rStyle w:val="CommentReference"/>
          <w:rFonts w:ascii="Times New Roman" w:hAnsi="Times New Roman"/>
          <w:spacing w:val="0"/>
        </w:rPr>
        <w:commentReference w:id="19"/>
      </w:r>
      <w:r w:rsidR="008F179B">
        <w:t>Thus</w:t>
      </w:r>
      <w:r w:rsidR="00F92964">
        <w:t>,</w:t>
      </w:r>
      <w:r w:rsidR="008F179B">
        <w:t xml:space="preserve"> 2D </w:t>
      </w:r>
      <w:r w:rsidR="00F92964">
        <w:t xml:space="preserve">optical </w:t>
      </w:r>
      <w:r w:rsidR="008F179B">
        <w:t xml:space="preserve">spectroscopy first </w:t>
      </w:r>
      <w:r w:rsidR="00F92964">
        <w:t xml:space="preserve">addressed the </w:t>
      </w:r>
      <w:r w:rsidR="008F179B">
        <w:t xml:space="preserve">coupling of </w:t>
      </w:r>
      <w:r w:rsidR="00474926" w:rsidRPr="00474926">
        <w:t>chemical vibrations (</w:t>
      </w:r>
      <w:r w:rsidR="00474926" w:rsidRPr="00474926">
        <w:rPr>
          <w:i/>
        </w:rPr>
        <w:t>7</w:t>
      </w:r>
      <w:r w:rsidR="00474926" w:rsidRPr="00474926">
        <w:t>)</w:t>
      </w:r>
      <w:r w:rsidR="00F92964">
        <w:t>,</w:t>
      </w:r>
      <w:r w:rsidR="00474926" w:rsidRPr="00474926">
        <w:t xml:space="preserve"> and </w:t>
      </w:r>
      <w:r w:rsidR="00F92964">
        <w:t>as faster pulses were developed, could</w:t>
      </w:r>
      <w:r w:rsidR="00474926" w:rsidRPr="00474926">
        <w:t xml:space="preserve"> </w:t>
      </w:r>
      <w:r w:rsidR="008F179B">
        <w:t>probe</w:t>
      </w:r>
      <w:r w:rsidR="00474926" w:rsidRPr="00474926">
        <w:t xml:space="preserve"> electronic energy transfer in many different systems, including photosynthetic</w:t>
      </w:r>
      <w:r w:rsidR="00474926">
        <w:t xml:space="preserve"> </w:t>
      </w:r>
      <w:r w:rsidR="00474926" w:rsidRPr="00474926">
        <w:t>light harvesting systems (</w:t>
      </w:r>
      <w:r w:rsidR="005C4896">
        <w:rPr>
          <w:i/>
        </w:rPr>
        <w:t>2–4</w:t>
      </w:r>
      <w:r w:rsidR="00474926" w:rsidRPr="00474926">
        <w:t>).</w:t>
      </w:r>
    </w:p>
    <w:p w14:paraId="07404432" w14:textId="13FABC18" w:rsidR="008F179B" w:rsidRPr="00EC4B25" w:rsidRDefault="00474926" w:rsidP="00474926">
      <w:pPr>
        <w:pStyle w:val="Text"/>
        <w:rPr>
          <w:b/>
          <w:rPrChange w:id="20" w:author="Aspuru-Guzik, Alan" w:date="2017-06-05T20:16:00Z">
            <w:rPr/>
          </w:rPrChange>
        </w:rPr>
      </w:pPr>
      <w:r w:rsidRPr="00474926">
        <w:t>The experiments on photosynthetic complexes suggested that in certain cases, electronic excited states might be in a quantum coherent</w:t>
      </w:r>
      <w:r>
        <w:t xml:space="preserve"> </w:t>
      </w:r>
      <w:r w:rsidRPr="00474926">
        <w:t>superposition that lasted long enough to transport like a wave, instead of like a particle–which</w:t>
      </w:r>
      <w:r>
        <w:t xml:space="preserve"> </w:t>
      </w:r>
      <w:r w:rsidRPr="00474926">
        <w:t>would be slower–through an array of chromophores. If true, biomolecular engineering for sustaining</w:t>
      </w:r>
      <w:r>
        <w:t xml:space="preserve"> </w:t>
      </w:r>
      <w:r w:rsidRPr="00474926">
        <w:t xml:space="preserve">wavelike transport would be a of interest for basic and applied research. </w:t>
      </w:r>
      <w:r w:rsidR="00F92964">
        <w:t>One</w:t>
      </w:r>
      <w:r w:rsidR="00F92964" w:rsidRPr="00474926">
        <w:t xml:space="preserve"> </w:t>
      </w:r>
      <w:r w:rsidRPr="00474926">
        <w:t xml:space="preserve">use </w:t>
      </w:r>
      <w:r w:rsidR="00F92964">
        <w:t>could be</w:t>
      </w:r>
      <w:r w:rsidRPr="00474926">
        <w:t xml:space="preserve">better light collection devices. Other </w:t>
      </w:r>
      <w:r w:rsidR="008F179B">
        <w:t>studies</w:t>
      </w:r>
      <w:r w:rsidRPr="00474926">
        <w:t xml:space="preserve">, </w:t>
      </w:r>
      <w:r w:rsidRPr="00474926">
        <w:lastRenderedPageBreak/>
        <w:t>however, have emphasized</w:t>
      </w:r>
      <w:r>
        <w:t xml:space="preserve"> </w:t>
      </w:r>
      <w:r w:rsidRPr="00474926">
        <w:t xml:space="preserve">the role of molecular vibrations </w:t>
      </w:r>
      <w:r w:rsidR="00F92964">
        <w:t xml:space="preserve">to explain these observations </w:t>
      </w:r>
      <w:r w:rsidRPr="00474926">
        <w:t>(</w:t>
      </w:r>
      <w:r w:rsidR="005C4896">
        <w:rPr>
          <w:i/>
        </w:rPr>
        <w:t>5</w:t>
      </w:r>
      <w:r w:rsidRPr="00474926">
        <w:t>)</w:t>
      </w:r>
      <w:r w:rsidR="008F179B">
        <w:t xml:space="preserve"> </w:t>
      </w:r>
      <w:del w:id="21" w:author="Aspuru-Guzik, Alan" w:date="2017-06-05T20:16:00Z">
        <w:r w:rsidR="008F179B" w:rsidRPr="00EC4B25" w:rsidDel="00EC4B25">
          <w:rPr>
            <w:b/>
            <w:rPrChange w:id="22" w:author="Aspuru-Guzik, Alan" w:date="2017-06-05T20:16:00Z">
              <w:rPr/>
            </w:rPrChange>
          </w:rPr>
          <w:delText>[need to tell us if molecular vibrations would obviate electronic entanglement—</w:delText>
        </w:r>
        <w:r w:rsidR="00F92964" w:rsidRPr="00EC4B25" w:rsidDel="00EC4B25">
          <w:rPr>
            <w:b/>
            <w:rPrChange w:id="23" w:author="Aspuru-Guzik, Alan" w:date="2017-06-05T20:16:00Z">
              <w:rPr/>
            </w:rPrChange>
          </w:rPr>
          <w:delText>you have not been explicit about t</w:delText>
        </w:r>
        <w:r w:rsidR="008F179B" w:rsidRPr="00EC4B25" w:rsidDel="00EC4B25">
          <w:rPr>
            <w:b/>
            <w:rPrChange w:id="24" w:author="Aspuru-Guzik, Alan" w:date="2017-06-05T20:16:00Z">
              <w:rPr/>
            </w:rPrChange>
          </w:rPr>
          <w:delText>he controversy</w:delText>
        </w:r>
        <w:r w:rsidR="00F92964" w:rsidRPr="00EC4B25" w:rsidDel="00EC4B25">
          <w:rPr>
            <w:b/>
            <w:rPrChange w:id="25" w:author="Aspuru-Guzik, Alan" w:date="2017-06-05T20:16:00Z">
              <w:rPr/>
            </w:rPrChange>
          </w:rPr>
          <w:delText xml:space="preserve"> here--what matter are we settling below??</w:delText>
        </w:r>
        <w:r w:rsidR="008F179B" w:rsidRPr="00EC4B25" w:rsidDel="00EC4B25">
          <w:rPr>
            <w:b/>
            <w:rPrChange w:id="26" w:author="Aspuru-Guzik, Alan" w:date="2017-06-05T20:16:00Z">
              <w:rPr/>
            </w:rPrChange>
          </w:rPr>
          <w:delText>]</w:delText>
        </w:r>
        <w:r w:rsidRPr="00EC4B25" w:rsidDel="00EC4B25">
          <w:rPr>
            <w:b/>
            <w:rPrChange w:id="27" w:author="Aspuru-Guzik, Alan" w:date="2017-06-05T20:16:00Z">
              <w:rPr/>
            </w:rPrChange>
          </w:rPr>
          <w:delText>.</w:delText>
        </w:r>
      </w:del>
      <w:ins w:id="28" w:author="Aspuru-Guzik, Alan" w:date="2017-06-05T20:16:00Z">
        <w:r w:rsidR="00EC4B25">
          <w:rPr>
            <w:b/>
          </w:rPr>
          <w:t>To help in settling these long-standing discussions, new spectroscopic techniques that allow for extracting more information need to be developed.</w:t>
        </w:r>
      </w:ins>
    </w:p>
    <w:p w14:paraId="4784EEC8" w14:textId="0DCE8A44" w:rsidR="00474926" w:rsidRPr="00474926" w:rsidRDefault="008F179B" w:rsidP="00474926">
      <w:pPr>
        <w:pStyle w:val="Text"/>
      </w:pPr>
      <w:r>
        <w:t xml:space="preserve">The GAMERS </w:t>
      </w:r>
      <w:r w:rsidR="004915A3">
        <w:t>method</w:t>
      </w:r>
      <w:r w:rsidR="004915A3" w:rsidRPr="00474926">
        <w:t xml:space="preserve"> (gradient-assisted</w:t>
      </w:r>
      <w:r w:rsidR="004915A3">
        <w:t xml:space="preserve"> </w:t>
      </w:r>
      <w:r w:rsidR="004915A3" w:rsidRPr="00474926">
        <w:t xml:space="preserve">multidimensional electronic Raman spectroscopy) </w:t>
      </w:r>
      <w:r>
        <w:t xml:space="preserve">may provide a way to settle this matter by adding </w:t>
      </w:r>
      <w:r w:rsidR="00474926" w:rsidRPr="00474926">
        <w:t xml:space="preserve">another pulse to a 2D </w:t>
      </w:r>
      <w:r>
        <w:t>e</w:t>
      </w:r>
      <w:r w:rsidRPr="00474926">
        <w:t xml:space="preserve">lectronic </w:t>
      </w:r>
      <w:r w:rsidR="00474926" w:rsidRPr="00474926">
        <w:t>spectroscopy. This additional pulse controls the initial</w:t>
      </w:r>
      <w:r w:rsidR="00474926">
        <w:t xml:space="preserve"> </w:t>
      </w:r>
      <w:r w:rsidR="00474926" w:rsidRPr="00474926">
        <w:t>vibrational state of the molecule. During the time between between the first and the second</w:t>
      </w:r>
      <w:r w:rsidR="00474926">
        <w:t xml:space="preserve"> </w:t>
      </w:r>
      <w:r w:rsidR="00474926" w:rsidRPr="00474926">
        <w:t>pulse, the vibrational state changes. By looking at the subsequent changes to the electronic coupling</w:t>
      </w:r>
      <w:r w:rsidR="00474926">
        <w:t xml:space="preserve"> </w:t>
      </w:r>
      <w:r w:rsidR="00474926" w:rsidRPr="00474926">
        <w:t xml:space="preserve">based on the starting vibrational state, </w:t>
      </w:r>
      <w:r w:rsidR="00F85F14">
        <w:t>GAMERS could</w:t>
      </w:r>
      <w:r w:rsidR="00474926" w:rsidRPr="00474926">
        <w:t xml:space="preserve"> determine how vibrations change</w:t>
      </w:r>
      <w:r w:rsidR="00474926">
        <w:t xml:space="preserve"> </w:t>
      </w:r>
      <w:r w:rsidR="00474926" w:rsidRPr="00474926">
        <w:t xml:space="preserve">the electronic coupling, which is not generally </w:t>
      </w:r>
      <w:del w:id="29" w:author="Aspuru-Guzik, Alan" w:date="2017-06-05T20:17:00Z">
        <w:r w:rsidR="00474926" w:rsidRPr="00EC4B25" w:rsidDel="00EC4B25">
          <w:rPr>
            <w:b/>
            <w:rPrChange w:id="30" w:author="Aspuru-Guzik, Alan" w:date="2017-06-05T20:17:00Z">
              <w:rPr/>
            </w:rPrChange>
          </w:rPr>
          <w:delText>possible</w:delText>
        </w:r>
        <w:r w:rsidR="00474926" w:rsidRPr="00474926" w:rsidDel="00EC4B25">
          <w:delText xml:space="preserve"> </w:delText>
        </w:r>
      </w:del>
      <w:ins w:id="31" w:author="Aspuru-Guzik, Alan" w:date="2017-06-05T20:17:00Z">
        <w:r w:rsidR="00EC4B25">
          <w:rPr>
            <w:b/>
          </w:rPr>
          <w:t>directly obtained from</w:t>
        </w:r>
      </w:ins>
      <w:del w:id="32" w:author="Aspuru-Guzik, Alan" w:date="2017-06-05T20:17:00Z">
        <w:r w:rsidR="00474926" w:rsidRPr="00474926" w:rsidDel="00EC4B25">
          <w:delText>with</w:delText>
        </w:r>
      </w:del>
      <w:r w:rsidR="00474926" w:rsidRPr="00474926">
        <w:t xml:space="preserve"> other spectroscopies.</w:t>
      </w:r>
      <w:r w:rsidR="00474926">
        <w:t xml:space="preserve"> </w:t>
      </w:r>
    </w:p>
    <w:p w14:paraId="51C94679" w14:textId="479B195C" w:rsidR="00DD1CFC" w:rsidRDefault="006333DD" w:rsidP="001146A1">
      <w:pPr>
        <w:pStyle w:val="Text"/>
      </w:pPr>
      <w:r>
        <w:t>With a</w:t>
      </w:r>
      <w:r w:rsidR="00474926" w:rsidRPr="00474926">
        <w:t xml:space="preserve"> traditional setup, a full set of data collection for a GAMERS experiment</w:t>
      </w:r>
      <w:r w:rsidR="00474926">
        <w:t xml:space="preserve"> </w:t>
      </w:r>
      <w:r w:rsidR="00474926" w:rsidRPr="00474926">
        <w:t xml:space="preserve">would require </w:t>
      </w:r>
      <w:r w:rsidR="00F85F14">
        <w:t>more than</w:t>
      </w:r>
      <w:ins w:id="33" w:author="Aspuru-Guzik, Alan" w:date="2017-06-05T20:17:00Z">
        <w:r w:rsidR="00EC4B25">
          <w:t xml:space="preserve"> </w:t>
        </w:r>
      </w:ins>
      <w:bookmarkStart w:id="34" w:name="_GoBack"/>
      <w:bookmarkEnd w:id="34"/>
      <w:r w:rsidR="00F85F14">
        <w:t>1</w:t>
      </w:r>
      <w:r w:rsidR="00474926" w:rsidRPr="00474926">
        <w:t xml:space="preserve"> week to collect all necessary data points. That is technically very challenging</w:t>
      </w:r>
      <w:r w:rsidR="00474926">
        <w:t xml:space="preserve"> </w:t>
      </w:r>
      <w:r w:rsidR="00474926" w:rsidRPr="00474926">
        <w:t>because stat</w:t>
      </w:r>
      <w:r w:rsidR="00F85F14">
        <w:t>e-</w:t>
      </w:r>
      <w:r w:rsidR="00474926" w:rsidRPr="00474926">
        <w:t>of</w:t>
      </w:r>
      <w:r w:rsidR="00F85F14">
        <w:t>-</w:t>
      </w:r>
      <w:r w:rsidR="00474926" w:rsidRPr="00474926">
        <w:t>the</w:t>
      </w:r>
      <w:r w:rsidR="00F85F14">
        <w:t>-</w:t>
      </w:r>
      <w:r w:rsidR="00474926" w:rsidRPr="00474926">
        <w:t xml:space="preserve">art lasers are not guaranteed to be stable enough for </w:t>
      </w:r>
      <w:r w:rsidR="002F50ED">
        <w:t>that long</w:t>
      </w:r>
      <w:r w:rsidR="00474926" w:rsidRPr="00474926">
        <w:t>. Instead of delaying two beams by physically changing the beam path and measuring</w:t>
      </w:r>
      <w:r w:rsidR="00474926">
        <w:t xml:space="preserve"> </w:t>
      </w:r>
      <w:r w:rsidR="00474926" w:rsidRPr="00474926">
        <w:t xml:space="preserve">in the same location, GRAPES tilts the two beams relative to each other (see </w:t>
      </w:r>
      <w:r w:rsidR="00BB0346">
        <w:t>the figure</w:t>
      </w:r>
      <w:r w:rsidR="00474926" w:rsidRPr="00474926">
        <w:t xml:space="preserve">) and takes the detection as a 2D image, thus performing all </w:t>
      </w:r>
      <w:r w:rsidR="00F85F14">
        <w:t xml:space="preserve">of </w:t>
      </w:r>
      <w:r w:rsidR="00474926" w:rsidRPr="00474926">
        <w:t>the necessary experiments</w:t>
      </w:r>
      <w:r w:rsidR="00474926">
        <w:t xml:space="preserve"> </w:t>
      </w:r>
      <w:r w:rsidR="00474926" w:rsidRPr="00474926">
        <w:t>at once and drastically reducing the time to solution. GAMERS uses the GRAPES technique</w:t>
      </w:r>
      <w:r w:rsidR="00474926">
        <w:t xml:space="preserve"> </w:t>
      </w:r>
      <w:r w:rsidR="00474926" w:rsidRPr="00474926">
        <w:t xml:space="preserve">for the delay between the middle two pulses, thus reducing the acquisition time from </w:t>
      </w:r>
      <w:r w:rsidR="00F92964">
        <w:t>~1</w:t>
      </w:r>
      <w:r w:rsidR="00F92964" w:rsidRPr="00474926">
        <w:t xml:space="preserve"> </w:t>
      </w:r>
      <w:r w:rsidR="00474926" w:rsidRPr="00474926">
        <w:t>week to</w:t>
      </w:r>
      <w:r w:rsidR="00474926">
        <w:t xml:space="preserve"> </w:t>
      </w:r>
      <w:r w:rsidR="00474926" w:rsidRPr="00474926">
        <w:t>mere hours.</w:t>
      </w:r>
      <w:r w:rsidR="002F50ED">
        <w:t xml:space="preserve"> T</w:t>
      </w:r>
      <w:r w:rsidR="00DD1CFC" w:rsidRPr="00474926">
        <w:t>he complex</w:t>
      </w:r>
      <w:r w:rsidR="00DD1CFC">
        <w:t xml:space="preserve"> </w:t>
      </w:r>
      <w:r w:rsidR="00DD1CFC" w:rsidRPr="00474926">
        <w:t xml:space="preserve">multidimensional spectroscopic signals </w:t>
      </w:r>
      <w:r w:rsidR="002F50ED">
        <w:t>acquired</w:t>
      </w:r>
      <w:r w:rsidR="00F85F14">
        <w:t xml:space="preserve"> </w:t>
      </w:r>
      <w:r w:rsidR="002F50ED">
        <w:t>may</w:t>
      </w:r>
      <w:r w:rsidR="00DD1CFC" w:rsidRPr="00474926">
        <w:t xml:space="preserve"> obtain intricate detail</w:t>
      </w:r>
      <w:r w:rsidR="002F50ED">
        <w:t>s</w:t>
      </w:r>
      <w:r w:rsidR="00DD1CFC" w:rsidRPr="00474926">
        <w:t xml:space="preserve"> on the coupling of electronic</w:t>
      </w:r>
      <w:r w:rsidR="00DD1CFC">
        <w:t xml:space="preserve"> </w:t>
      </w:r>
      <w:r w:rsidR="00DD1CFC" w:rsidRPr="00474926">
        <w:t xml:space="preserve">states to nuclear vibrational motion. </w:t>
      </w:r>
      <w:r w:rsidR="002F50ED">
        <w:t xml:space="preserve">The </w:t>
      </w:r>
      <w:r w:rsidR="00DD1CFC" w:rsidRPr="00474926">
        <w:t xml:space="preserve">quantum </w:t>
      </w:r>
      <w:r w:rsidR="002F50ED">
        <w:t>of</w:t>
      </w:r>
      <w:r w:rsidR="00DD1CFC" w:rsidRPr="00474926">
        <w:t xml:space="preserve"> perovskite solar cells (</w:t>
      </w:r>
      <w:r w:rsidR="005C4896">
        <w:rPr>
          <w:i/>
        </w:rPr>
        <w:t>8</w:t>
      </w:r>
      <w:r w:rsidR="00DD1CFC" w:rsidRPr="00474926">
        <w:t>), singlet</w:t>
      </w:r>
      <w:r w:rsidR="00293B97">
        <w:t>-</w:t>
      </w:r>
      <w:r w:rsidR="00DD1CFC" w:rsidRPr="00474926">
        <w:t>fission</w:t>
      </w:r>
      <w:r w:rsidR="00DD1CFC">
        <w:t xml:space="preserve"> </w:t>
      </w:r>
      <w:r w:rsidR="00DD1CFC" w:rsidRPr="00474926">
        <w:t>materials (</w:t>
      </w:r>
      <w:r w:rsidR="005C4896">
        <w:rPr>
          <w:i/>
        </w:rPr>
        <w:t>9</w:t>
      </w:r>
      <w:r w:rsidR="00DD1CFC" w:rsidRPr="00474926">
        <w:t>), quantum nanostructures (</w:t>
      </w:r>
      <w:r w:rsidR="005C4896">
        <w:rPr>
          <w:i/>
        </w:rPr>
        <w:t>10</w:t>
      </w:r>
      <w:r w:rsidR="00DD1CFC" w:rsidRPr="00474926">
        <w:t>), and photosynthestic complexes (</w:t>
      </w:r>
      <w:r w:rsidR="005C4896">
        <w:rPr>
          <w:i/>
        </w:rPr>
        <w:t>2</w:t>
      </w:r>
      <w:r w:rsidR="00DD1CFC" w:rsidRPr="00474926">
        <w:t>)</w:t>
      </w:r>
      <w:r w:rsidR="00DD1CFC">
        <w:t xml:space="preserve"> </w:t>
      </w:r>
      <w:r w:rsidR="002F50ED">
        <w:t>all</w:t>
      </w:r>
      <w:r w:rsidR="00DD1CFC" w:rsidRPr="00474926">
        <w:t xml:space="preserve"> exhibit details of the electronic-vibrational interactions</w:t>
      </w:r>
      <w:r w:rsidR="00DD1CFC">
        <w:t xml:space="preserve"> </w:t>
      </w:r>
      <w:r w:rsidR="00DD1CFC" w:rsidRPr="00474926">
        <w:t>that require further exploration.</w:t>
      </w:r>
      <w:r w:rsidR="00DD1CFC">
        <w:t xml:space="preserve"> </w:t>
      </w:r>
    </w:p>
    <w:p w14:paraId="31A1654D" w14:textId="77777777" w:rsidR="00474926" w:rsidRPr="00474926" w:rsidRDefault="00474926" w:rsidP="00474926">
      <w:pPr>
        <w:pStyle w:val="Text"/>
      </w:pPr>
      <w:r w:rsidRPr="00474926">
        <w:t>There are some drawbacks, however. The GAMERS protocol requires a molecular vibration</w:t>
      </w:r>
      <w:r>
        <w:t xml:space="preserve"> </w:t>
      </w:r>
      <w:r w:rsidR="00F85F14">
        <w:t>that</w:t>
      </w:r>
      <w:r w:rsidR="00F85F14" w:rsidRPr="00474926">
        <w:t xml:space="preserve"> </w:t>
      </w:r>
      <w:r w:rsidRPr="00474926">
        <w:t>is Raman-active. A Raman active vibration is one that allows light to scatter, losing</w:t>
      </w:r>
      <w:r>
        <w:t xml:space="preserve"> </w:t>
      </w:r>
      <w:r w:rsidRPr="00474926">
        <w:t>energy to the vibration</w:t>
      </w:r>
      <w:r w:rsidR="00F85F14">
        <w:t>,</w:t>
      </w:r>
      <w:r w:rsidRPr="00474926">
        <w:t xml:space="preserve"> but not every vibration can accomplish this with a </w:t>
      </w:r>
      <w:r w:rsidR="002F50ED">
        <w:t xml:space="preserve">sufficiently </w:t>
      </w:r>
      <w:r w:rsidRPr="00474926">
        <w:t>strong signal.</w:t>
      </w:r>
      <w:r w:rsidR="00F85F14">
        <w:t xml:space="preserve"> </w:t>
      </w:r>
      <w:r w:rsidR="002F50ED">
        <w:t>T</w:t>
      </w:r>
      <w:r w:rsidRPr="00474926">
        <w:t>here is</w:t>
      </w:r>
      <w:r w:rsidR="002F50ED">
        <w:t xml:space="preserve"> also theoretical </w:t>
      </w:r>
      <w:r w:rsidRPr="00474926">
        <w:t xml:space="preserve">work </w:t>
      </w:r>
      <w:r w:rsidR="002F50ED">
        <w:t>needed</w:t>
      </w:r>
      <w:r w:rsidRPr="00474926">
        <w:t xml:space="preserve"> to understand precisely</w:t>
      </w:r>
      <w:r>
        <w:t xml:space="preserve"> </w:t>
      </w:r>
      <w:r w:rsidRPr="00474926">
        <w:t xml:space="preserve">what information GAMERS encodes. It may </w:t>
      </w:r>
      <w:r w:rsidRPr="00474926">
        <w:lastRenderedPageBreak/>
        <w:t>be particularly useful to consider GAMERS</w:t>
      </w:r>
      <w:r>
        <w:t xml:space="preserve"> </w:t>
      </w:r>
      <w:r w:rsidRPr="00474926">
        <w:t xml:space="preserve">in the context of </w:t>
      </w:r>
      <w:r w:rsidR="00F85F14">
        <w:t>q</w:t>
      </w:r>
      <w:r w:rsidR="00F85F14" w:rsidRPr="00474926">
        <w:t>uantum</w:t>
      </w:r>
      <w:r w:rsidRPr="00474926">
        <w:t>-</w:t>
      </w:r>
      <w:r w:rsidR="00F85F14">
        <w:t>p</w:t>
      </w:r>
      <w:r w:rsidR="00F85F14" w:rsidRPr="00474926">
        <w:t xml:space="preserve">rocess </w:t>
      </w:r>
      <w:r w:rsidR="00F85F14">
        <w:t>t</w:t>
      </w:r>
      <w:r w:rsidR="00F85F14" w:rsidRPr="00474926">
        <w:t xml:space="preserve">omography </w:t>
      </w:r>
      <w:r w:rsidRPr="00474926">
        <w:t>(</w:t>
      </w:r>
      <w:r w:rsidRPr="001146A1">
        <w:rPr>
          <w:i/>
        </w:rPr>
        <w:t>1</w:t>
      </w:r>
      <w:r w:rsidR="005C4896" w:rsidRPr="001146A1">
        <w:rPr>
          <w:i/>
        </w:rPr>
        <w:t>1</w:t>
      </w:r>
      <w:r w:rsidRPr="00474926">
        <w:t>)</w:t>
      </w:r>
      <w:r w:rsidR="002F50ED">
        <w:t>,</w:t>
      </w:r>
      <w:r w:rsidRPr="00474926">
        <w:t xml:space="preserve"> as the addition of more pulses makes the</w:t>
      </w:r>
      <w:r>
        <w:t xml:space="preserve"> </w:t>
      </w:r>
      <w:r w:rsidRPr="00474926">
        <w:t xml:space="preserve">experiment probe more elements of the </w:t>
      </w:r>
      <w:r w:rsidR="002F50ED">
        <w:t>q</w:t>
      </w:r>
      <w:r w:rsidR="002F50ED" w:rsidRPr="00474926">
        <w:t xml:space="preserve">uantum </w:t>
      </w:r>
      <w:r w:rsidR="002F50ED">
        <w:t>p</w:t>
      </w:r>
      <w:r w:rsidR="002F50ED" w:rsidRPr="00474926">
        <w:t xml:space="preserve">rocess </w:t>
      </w:r>
      <w:r w:rsidRPr="00474926">
        <w:t>matrix.</w:t>
      </w:r>
    </w:p>
    <w:p w14:paraId="17B8108B" w14:textId="77777777" w:rsidR="00474926" w:rsidRDefault="00474926" w:rsidP="00474926">
      <w:pPr>
        <w:pStyle w:val="Referencehead"/>
      </w:pPr>
      <w:r w:rsidRPr="00474926">
        <w:t>References</w:t>
      </w:r>
    </w:p>
    <w:p w14:paraId="0B5F689C" w14:textId="77777777" w:rsidR="00474926" w:rsidRPr="00474926" w:rsidRDefault="00474926" w:rsidP="00474926">
      <w:pPr>
        <w:pStyle w:val="Referencesandnotes"/>
      </w:pPr>
      <w:r>
        <w:tab/>
      </w:r>
      <w:r w:rsidRPr="00474926">
        <w:t>1.</w:t>
      </w:r>
      <w:r>
        <w:tab/>
      </w:r>
      <w:r w:rsidRPr="00474926">
        <w:t xml:space="preserve">A. P. Spencer, W. O. Hutson, E. Harel, </w:t>
      </w:r>
      <w:r w:rsidRPr="00474926">
        <w:rPr>
          <w:i/>
        </w:rPr>
        <w:t>Nat</w:t>
      </w:r>
      <w:r w:rsidR="00FA5D49">
        <w:rPr>
          <w:i/>
        </w:rPr>
        <w:t>.</w:t>
      </w:r>
      <w:r w:rsidRPr="00474926">
        <w:rPr>
          <w:i/>
        </w:rPr>
        <w:t xml:space="preserve"> Commun</w:t>
      </w:r>
      <w:r w:rsidR="00FA5D49">
        <w:rPr>
          <w:i/>
        </w:rPr>
        <w:t>.</w:t>
      </w:r>
      <w:r w:rsidRPr="00474926">
        <w:t xml:space="preserve"> </w:t>
      </w:r>
      <w:r w:rsidRPr="00474926">
        <w:rPr>
          <w:b/>
        </w:rPr>
        <w:t>8</w:t>
      </w:r>
      <w:r w:rsidRPr="00474926">
        <w:t>, 14732 (2017).</w:t>
      </w:r>
    </w:p>
    <w:p w14:paraId="663CE06B" w14:textId="77777777" w:rsidR="00B628B5" w:rsidRPr="00474926" w:rsidRDefault="00B628B5" w:rsidP="00B628B5">
      <w:pPr>
        <w:pStyle w:val="Referencesandnotes"/>
      </w:pPr>
      <w:r>
        <w:tab/>
        <w:t>2</w:t>
      </w:r>
      <w:r w:rsidRPr="00474926">
        <w:t>.</w:t>
      </w:r>
      <w:r>
        <w:tab/>
      </w:r>
      <w:r w:rsidRPr="00474926">
        <w:t xml:space="preserve">G. S. Engel </w:t>
      </w:r>
      <w:r w:rsidRPr="00474926">
        <w:rPr>
          <w:i/>
        </w:rPr>
        <w:t>et al.</w:t>
      </w:r>
      <w:r w:rsidRPr="00474926">
        <w:t xml:space="preserve">, </w:t>
      </w:r>
      <w:r w:rsidRPr="00474926">
        <w:rPr>
          <w:i/>
        </w:rPr>
        <w:t>Nature</w:t>
      </w:r>
      <w:r w:rsidRPr="00474926">
        <w:t xml:space="preserve"> </w:t>
      </w:r>
      <w:r w:rsidRPr="00474926">
        <w:rPr>
          <w:b/>
        </w:rPr>
        <w:t>446</w:t>
      </w:r>
      <w:r w:rsidRPr="00474926">
        <w:t>, 782 (2007).</w:t>
      </w:r>
    </w:p>
    <w:p w14:paraId="487A481B" w14:textId="77777777" w:rsidR="00B628B5" w:rsidRPr="00474926" w:rsidRDefault="00B628B5" w:rsidP="00B628B5">
      <w:pPr>
        <w:pStyle w:val="Referencesandnotes"/>
      </w:pPr>
      <w:r>
        <w:tab/>
        <w:t>3</w:t>
      </w:r>
      <w:r w:rsidRPr="00474926">
        <w:t>.</w:t>
      </w:r>
      <w:r>
        <w:tab/>
      </w:r>
      <w:r w:rsidRPr="00474926">
        <w:t xml:space="preserve">G. D. Scholes </w:t>
      </w:r>
      <w:r w:rsidRPr="00474926">
        <w:rPr>
          <w:i/>
        </w:rPr>
        <w:t>et al.</w:t>
      </w:r>
      <w:r w:rsidRPr="00474926">
        <w:t xml:space="preserve">, </w:t>
      </w:r>
      <w:r w:rsidRPr="00474926">
        <w:rPr>
          <w:i/>
        </w:rPr>
        <w:t>Nature</w:t>
      </w:r>
      <w:r w:rsidRPr="00474926">
        <w:t xml:space="preserve"> </w:t>
      </w:r>
      <w:r w:rsidRPr="00474926">
        <w:rPr>
          <w:b/>
        </w:rPr>
        <w:t>543</w:t>
      </w:r>
      <w:r w:rsidRPr="00474926">
        <w:t>, 647 (2017).</w:t>
      </w:r>
    </w:p>
    <w:p w14:paraId="162D087B" w14:textId="77777777" w:rsidR="00B628B5" w:rsidRPr="00474926" w:rsidRDefault="00B628B5" w:rsidP="00B628B5">
      <w:pPr>
        <w:pStyle w:val="Referencesandnotes"/>
      </w:pPr>
      <w:r>
        <w:tab/>
        <w:t>4</w:t>
      </w:r>
      <w:r w:rsidRPr="00474926">
        <w:t>.</w:t>
      </w:r>
      <w:r>
        <w:tab/>
      </w:r>
      <w:r w:rsidRPr="00474926">
        <w:t xml:space="preserve">J. Huh </w:t>
      </w:r>
      <w:r w:rsidRPr="00474926">
        <w:rPr>
          <w:i/>
        </w:rPr>
        <w:t>et al</w:t>
      </w:r>
      <w:r w:rsidRPr="00474926">
        <w:t xml:space="preserve">., </w:t>
      </w:r>
      <w:r>
        <w:rPr>
          <w:i/>
        </w:rPr>
        <w:t>J.</w:t>
      </w:r>
      <w:r w:rsidRPr="00474926">
        <w:rPr>
          <w:i/>
        </w:rPr>
        <w:t xml:space="preserve"> Am</w:t>
      </w:r>
      <w:r>
        <w:rPr>
          <w:i/>
        </w:rPr>
        <w:t xml:space="preserve">. </w:t>
      </w:r>
      <w:r w:rsidRPr="00474926">
        <w:rPr>
          <w:i/>
        </w:rPr>
        <w:t>Chem</w:t>
      </w:r>
      <w:r>
        <w:rPr>
          <w:i/>
        </w:rPr>
        <w:t xml:space="preserve">. </w:t>
      </w:r>
      <w:r w:rsidRPr="00474926">
        <w:rPr>
          <w:i/>
        </w:rPr>
        <w:t>Soc</w:t>
      </w:r>
      <w:r>
        <w:rPr>
          <w:i/>
        </w:rPr>
        <w:t>.</w:t>
      </w:r>
      <w:r w:rsidRPr="00474926">
        <w:t xml:space="preserve"> </w:t>
      </w:r>
      <w:r w:rsidRPr="00474926">
        <w:rPr>
          <w:b/>
        </w:rPr>
        <w:t>136</w:t>
      </w:r>
      <w:r w:rsidRPr="00474926">
        <w:t>, 2048 (2014).</w:t>
      </w:r>
    </w:p>
    <w:p w14:paraId="58AB13E6" w14:textId="77777777" w:rsidR="00B628B5" w:rsidRPr="00474926" w:rsidRDefault="00B628B5" w:rsidP="00B628B5">
      <w:pPr>
        <w:pStyle w:val="Referencesandnotes"/>
      </w:pPr>
      <w:r>
        <w:tab/>
        <w:t>5</w:t>
      </w:r>
      <w:r w:rsidRPr="00474926">
        <w:t>.</w:t>
      </w:r>
      <w:r>
        <w:tab/>
      </w:r>
      <w:r w:rsidRPr="00474926">
        <w:t xml:space="preserve">V. Tiwari, W. K. Peters, D. M. Jonas, </w:t>
      </w:r>
      <w:r w:rsidRPr="00474926">
        <w:rPr>
          <w:i/>
        </w:rPr>
        <w:t>Proc</w:t>
      </w:r>
      <w:r>
        <w:rPr>
          <w:i/>
        </w:rPr>
        <w:t xml:space="preserve">. </w:t>
      </w:r>
      <w:r w:rsidRPr="00474926">
        <w:rPr>
          <w:i/>
        </w:rPr>
        <w:t>Natl</w:t>
      </w:r>
      <w:r>
        <w:rPr>
          <w:i/>
        </w:rPr>
        <w:t>.</w:t>
      </w:r>
      <w:r w:rsidRPr="00474926">
        <w:rPr>
          <w:i/>
        </w:rPr>
        <w:t xml:space="preserve"> Acad</w:t>
      </w:r>
      <w:r>
        <w:rPr>
          <w:i/>
        </w:rPr>
        <w:t>.</w:t>
      </w:r>
      <w:r w:rsidRPr="00474926">
        <w:rPr>
          <w:i/>
        </w:rPr>
        <w:t xml:space="preserve"> Sci</w:t>
      </w:r>
      <w:r>
        <w:rPr>
          <w:i/>
        </w:rPr>
        <w:t xml:space="preserve">. U.S.A. </w:t>
      </w:r>
      <w:r w:rsidRPr="00474926">
        <w:rPr>
          <w:b/>
        </w:rPr>
        <w:t>110</w:t>
      </w:r>
      <w:r w:rsidRPr="00474926">
        <w:t>, 1203 (2013).</w:t>
      </w:r>
    </w:p>
    <w:p w14:paraId="362747C1" w14:textId="77777777" w:rsidR="00B628B5" w:rsidRPr="00474926" w:rsidRDefault="00B628B5" w:rsidP="00B628B5">
      <w:pPr>
        <w:pStyle w:val="Referencesandnotes"/>
      </w:pPr>
      <w:r>
        <w:tab/>
        <w:t>6</w:t>
      </w:r>
      <w:r w:rsidRPr="00474926">
        <w:t>.</w:t>
      </w:r>
      <w:r>
        <w:tab/>
      </w:r>
      <w:r w:rsidRPr="00474926">
        <w:t xml:space="preserve">E. Harel, A. F. Fidler, G. S. Engel, </w:t>
      </w:r>
      <w:r w:rsidRPr="00474926">
        <w:rPr>
          <w:i/>
        </w:rPr>
        <w:t>J</w:t>
      </w:r>
      <w:r>
        <w:rPr>
          <w:i/>
        </w:rPr>
        <w:t>.</w:t>
      </w:r>
      <w:r w:rsidRPr="00474926">
        <w:rPr>
          <w:i/>
        </w:rPr>
        <w:t xml:space="preserve"> Phys</w:t>
      </w:r>
      <w:r>
        <w:rPr>
          <w:i/>
        </w:rPr>
        <w:t>.</w:t>
      </w:r>
      <w:r w:rsidRPr="00474926">
        <w:rPr>
          <w:i/>
        </w:rPr>
        <w:t xml:space="preserve"> Chem</w:t>
      </w:r>
      <w:r>
        <w:rPr>
          <w:i/>
        </w:rPr>
        <w:t>.</w:t>
      </w:r>
      <w:r w:rsidRPr="00474926">
        <w:t xml:space="preserve"> </w:t>
      </w:r>
      <w:r w:rsidRPr="00DF67C0">
        <w:rPr>
          <w:i/>
        </w:rPr>
        <w:t>A</w:t>
      </w:r>
      <w:r w:rsidRPr="00474926">
        <w:t xml:space="preserve"> </w:t>
      </w:r>
      <w:r w:rsidRPr="00474926">
        <w:rPr>
          <w:b/>
        </w:rPr>
        <w:t>115</w:t>
      </w:r>
      <w:r w:rsidRPr="00474926">
        <w:t>, 3787 (2011).</w:t>
      </w:r>
    </w:p>
    <w:p w14:paraId="1BF891DB" w14:textId="77777777" w:rsidR="00B628B5" w:rsidRPr="00474926" w:rsidRDefault="00B628B5" w:rsidP="00B628B5">
      <w:pPr>
        <w:pStyle w:val="Referencesandnotes"/>
      </w:pPr>
      <w:r>
        <w:tab/>
      </w:r>
      <w:r w:rsidRPr="00474926">
        <w:t>7.</w:t>
      </w:r>
      <w:r>
        <w:tab/>
      </w:r>
      <w:r w:rsidRPr="00474926">
        <w:t xml:space="preserve">M. Khalil, N. Demirdöven, A. Tokmakoff, </w:t>
      </w:r>
      <w:r w:rsidRPr="00474926">
        <w:rPr>
          <w:i/>
        </w:rPr>
        <w:t>J</w:t>
      </w:r>
      <w:r>
        <w:rPr>
          <w:i/>
        </w:rPr>
        <w:t>.</w:t>
      </w:r>
      <w:r w:rsidRPr="00474926">
        <w:rPr>
          <w:i/>
        </w:rPr>
        <w:t xml:space="preserve"> Phys</w:t>
      </w:r>
      <w:r>
        <w:rPr>
          <w:i/>
        </w:rPr>
        <w:t>.</w:t>
      </w:r>
      <w:r w:rsidRPr="00474926">
        <w:rPr>
          <w:i/>
        </w:rPr>
        <w:t xml:space="preserve"> Chem</w:t>
      </w:r>
      <w:r>
        <w:rPr>
          <w:i/>
        </w:rPr>
        <w:t>.</w:t>
      </w:r>
      <w:r w:rsidRPr="00474926">
        <w:t xml:space="preserve"> A </w:t>
      </w:r>
      <w:r w:rsidRPr="004311E1">
        <w:rPr>
          <w:b/>
        </w:rPr>
        <w:t>107</w:t>
      </w:r>
      <w:r>
        <w:t xml:space="preserve">,  5258 </w:t>
      </w:r>
      <w:r w:rsidRPr="00474926">
        <w:t>(2003).</w:t>
      </w:r>
    </w:p>
    <w:p w14:paraId="2A0030C3" w14:textId="77777777" w:rsidR="00474926" w:rsidRPr="00474926" w:rsidRDefault="00474926" w:rsidP="00474926">
      <w:pPr>
        <w:pStyle w:val="Referencesandnotes"/>
      </w:pPr>
      <w:r>
        <w:tab/>
      </w:r>
      <w:r w:rsidR="005C4896">
        <w:t>8</w:t>
      </w:r>
      <w:r w:rsidRPr="00474926">
        <w:t>.</w:t>
      </w:r>
      <w:r>
        <w:tab/>
      </w:r>
      <w:r w:rsidRPr="00474926">
        <w:t xml:space="preserve">H. Zhou </w:t>
      </w:r>
      <w:r w:rsidRPr="00474926">
        <w:rPr>
          <w:i/>
        </w:rPr>
        <w:t>et al.</w:t>
      </w:r>
      <w:r w:rsidRPr="00474926">
        <w:t xml:space="preserve">, </w:t>
      </w:r>
      <w:r w:rsidRPr="00474926">
        <w:rPr>
          <w:i/>
        </w:rPr>
        <w:t>Science</w:t>
      </w:r>
      <w:r w:rsidRPr="00474926">
        <w:t xml:space="preserve"> </w:t>
      </w:r>
      <w:r w:rsidRPr="00474926">
        <w:rPr>
          <w:b/>
        </w:rPr>
        <w:t>345</w:t>
      </w:r>
      <w:r w:rsidRPr="00474926">
        <w:t xml:space="preserve"> (2014).</w:t>
      </w:r>
    </w:p>
    <w:p w14:paraId="645B7723" w14:textId="77777777" w:rsidR="00474926" w:rsidRPr="00474926" w:rsidRDefault="00474926" w:rsidP="00474926">
      <w:pPr>
        <w:pStyle w:val="Referencesandnotes"/>
      </w:pPr>
      <w:r>
        <w:tab/>
      </w:r>
      <w:r w:rsidR="005C4896">
        <w:t>9</w:t>
      </w:r>
      <w:r w:rsidRPr="00474926">
        <w:t>.</w:t>
      </w:r>
      <w:r>
        <w:tab/>
      </w:r>
      <w:r w:rsidRPr="00474926">
        <w:t xml:space="preserve">W.-L. Chan, J. R. Tritsch, X.-Y. Zhu, </w:t>
      </w:r>
      <w:r w:rsidR="00DF67C0">
        <w:rPr>
          <w:i/>
        </w:rPr>
        <w:t>J.</w:t>
      </w:r>
      <w:r w:rsidRPr="00474926">
        <w:rPr>
          <w:i/>
        </w:rPr>
        <w:t xml:space="preserve"> Am</w:t>
      </w:r>
      <w:r w:rsidR="00DF67C0">
        <w:rPr>
          <w:i/>
        </w:rPr>
        <w:t xml:space="preserve">. </w:t>
      </w:r>
      <w:r w:rsidRPr="00474926">
        <w:rPr>
          <w:i/>
        </w:rPr>
        <w:t>Chem</w:t>
      </w:r>
      <w:r w:rsidR="00DF67C0">
        <w:rPr>
          <w:i/>
        </w:rPr>
        <w:t xml:space="preserve">. </w:t>
      </w:r>
      <w:r w:rsidRPr="00474926">
        <w:rPr>
          <w:i/>
        </w:rPr>
        <w:t>Soc</w:t>
      </w:r>
      <w:r w:rsidR="00DF67C0">
        <w:rPr>
          <w:i/>
        </w:rPr>
        <w:t>.</w:t>
      </w:r>
      <w:r w:rsidRPr="00474926">
        <w:rPr>
          <w:b/>
        </w:rPr>
        <w:t xml:space="preserve"> 134,</w:t>
      </w:r>
      <w:r w:rsidRPr="00474926">
        <w:t xml:space="preserve"> 18295</w:t>
      </w:r>
      <w:r>
        <w:t xml:space="preserve"> </w:t>
      </w:r>
      <w:r w:rsidRPr="00474926">
        <w:t>(2012).</w:t>
      </w:r>
    </w:p>
    <w:p w14:paraId="23F672CD" w14:textId="77777777" w:rsidR="00474926" w:rsidRPr="00474926" w:rsidRDefault="00474926" w:rsidP="00474926">
      <w:pPr>
        <w:pStyle w:val="Referencesandnotes"/>
      </w:pPr>
      <w:r>
        <w:tab/>
      </w:r>
      <w:r w:rsidR="005C4896">
        <w:t>10</w:t>
      </w:r>
      <w:r w:rsidRPr="00474926">
        <w:t>.</w:t>
      </w:r>
      <w:r>
        <w:tab/>
      </w:r>
      <w:r w:rsidRPr="00474926">
        <w:t xml:space="preserve">J. Bylsma </w:t>
      </w:r>
      <w:r w:rsidRPr="00474926">
        <w:rPr>
          <w:i/>
        </w:rPr>
        <w:t>et al</w:t>
      </w:r>
      <w:r w:rsidRPr="00474926">
        <w:t xml:space="preserve">., </w:t>
      </w:r>
      <w:r w:rsidRPr="00474926">
        <w:rPr>
          <w:i/>
        </w:rPr>
        <w:t>Phys. Rev. B</w:t>
      </w:r>
      <w:r w:rsidRPr="00474926">
        <w:t xml:space="preserve"> </w:t>
      </w:r>
      <w:r w:rsidRPr="00474926">
        <w:rPr>
          <w:b/>
        </w:rPr>
        <w:t>86</w:t>
      </w:r>
      <w:r w:rsidRPr="00474926">
        <w:t>, 125322 (2012).</w:t>
      </w:r>
    </w:p>
    <w:p w14:paraId="409EEA54" w14:textId="77777777" w:rsidR="00474926" w:rsidRPr="00474926" w:rsidRDefault="00474926" w:rsidP="00474926">
      <w:pPr>
        <w:pStyle w:val="Referencesandnotes"/>
      </w:pPr>
      <w:r>
        <w:tab/>
      </w:r>
      <w:r w:rsidRPr="00474926">
        <w:t>1</w:t>
      </w:r>
      <w:r w:rsidR="005C4896">
        <w:t>1</w:t>
      </w:r>
      <w:r w:rsidRPr="00474926">
        <w:t>.</w:t>
      </w:r>
      <w:r>
        <w:tab/>
      </w:r>
      <w:r w:rsidRPr="00474926">
        <w:t xml:space="preserve">J. Yuen-Zhou, J. J. Krich, M. Mohseni, A. Aspuru-Guzik, </w:t>
      </w:r>
      <w:r w:rsidR="00DF67C0" w:rsidRPr="00474926">
        <w:rPr>
          <w:i/>
        </w:rPr>
        <w:t>Proc</w:t>
      </w:r>
      <w:r w:rsidR="00DF67C0">
        <w:rPr>
          <w:i/>
        </w:rPr>
        <w:t xml:space="preserve">. </w:t>
      </w:r>
      <w:r w:rsidR="00DF67C0" w:rsidRPr="00474926">
        <w:rPr>
          <w:i/>
        </w:rPr>
        <w:t>Natl</w:t>
      </w:r>
      <w:r w:rsidR="00DF67C0">
        <w:rPr>
          <w:i/>
        </w:rPr>
        <w:t>.</w:t>
      </w:r>
      <w:r w:rsidR="00DF67C0" w:rsidRPr="00474926">
        <w:rPr>
          <w:i/>
        </w:rPr>
        <w:t xml:space="preserve"> Acad</w:t>
      </w:r>
      <w:r w:rsidR="00DF67C0">
        <w:rPr>
          <w:i/>
        </w:rPr>
        <w:t>.</w:t>
      </w:r>
      <w:r w:rsidR="00DF67C0" w:rsidRPr="00474926">
        <w:rPr>
          <w:i/>
        </w:rPr>
        <w:t xml:space="preserve"> Sci</w:t>
      </w:r>
      <w:r w:rsidR="00DF67C0">
        <w:rPr>
          <w:i/>
        </w:rPr>
        <w:t xml:space="preserve">. U.S.A. </w:t>
      </w:r>
      <w:r w:rsidRPr="00474926">
        <w:rPr>
          <w:b/>
        </w:rPr>
        <w:t>108</w:t>
      </w:r>
      <w:r w:rsidRPr="00474926">
        <w:t>, 17615 (2011).</w:t>
      </w:r>
    </w:p>
    <w:p w14:paraId="2B9079C6" w14:textId="77777777" w:rsidR="00474926" w:rsidRDefault="00474926" w:rsidP="00474926">
      <w:pPr>
        <w:pStyle w:val="Referencesandnotes"/>
      </w:pPr>
    </w:p>
    <w:p w14:paraId="609C71ED" w14:textId="77777777" w:rsidR="00474926" w:rsidRDefault="00474926" w:rsidP="00474926">
      <w:pPr>
        <w:pStyle w:val="Referencesandnotes"/>
      </w:pPr>
      <w:r>
        <w:t>10.1126/science.aan2842</w:t>
      </w:r>
    </w:p>
    <w:p w14:paraId="6CCB787F" w14:textId="77777777" w:rsidR="00474926" w:rsidRDefault="00474926" w:rsidP="00474926">
      <w:pPr>
        <w:pStyle w:val="Referencesandnotes"/>
      </w:pPr>
    </w:p>
    <w:p w14:paraId="54DA9373" w14:textId="77777777" w:rsidR="00474926" w:rsidRDefault="00474926" w:rsidP="00474926">
      <w:pPr>
        <w:pStyle w:val="Legend"/>
      </w:pPr>
      <w:r w:rsidRPr="00474926">
        <w:t>Figure 1: Reprinted and adapted from the original paper (1). a The top is a diagram of the 5</w:t>
      </w:r>
      <w:r>
        <w:t xml:space="preserve"> </w:t>
      </w:r>
      <w:r w:rsidRPr="00474926">
        <w:t>separate laser pulses focusing in to the target. The bottom part of the figure showing pulse the</w:t>
      </w:r>
      <w:r>
        <w:t xml:space="preserve"> </w:t>
      </w:r>
      <w:r w:rsidRPr="00474926">
        <w:t>pulses coming in to the system; it also gives a sense for the experimental complexity involved:</w:t>
      </w:r>
      <w:r>
        <w:t xml:space="preserve"> </w:t>
      </w:r>
      <w:r w:rsidRPr="00474926">
        <w:t>at minimum, T0, _ and T all have to be scanned without GRAPES (11). Note the tilt between</w:t>
      </w:r>
      <w:r>
        <w:t xml:space="preserve"> </w:t>
      </w:r>
      <w:r w:rsidRPr="00474926">
        <w:t>beams 1 and 2 in the circular inset, which is GRAPES’ hallmark. Also note that the 0th pulse</w:t>
      </w:r>
      <w:r>
        <w:t xml:space="preserve"> </w:t>
      </w:r>
      <w:r w:rsidRPr="00474926">
        <w:t>interacts with the system twice, which is why GAMERS is considered a 6-pulse experiment. B</w:t>
      </w:r>
      <w:r>
        <w:t xml:space="preserve"> </w:t>
      </w:r>
      <w:r w:rsidRPr="00474926">
        <w:t>An example of the kind of 4-dimensional data they get, showing correlations between energy</w:t>
      </w:r>
      <w:r>
        <w:t xml:space="preserve"> </w:t>
      </w:r>
      <w:r w:rsidRPr="00474926">
        <w:t>levels wherever there is signal where the pump(x) frequency is different from the probe(y)</w:t>
      </w:r>
      <w:r>
        <w:t xml:space="preserve"> </w:t>
      </w:r>
      <w:r w:rsidRPr="00474926">
        <w:t>frequency.</w:t>
      </w:r>
    </w:p>
    <w:p w14:paraId="60579198" w14:textId="77777777" w:rsidR="00474926" w:rsidRDefault="00474926" w:rsidP="00474926">
      <w:pPr>
        <w:pStyle w:val="Text"/>
        <w:ind w:firstLine="0"/>
      </w:pPr>
    </w:p>
    <w:sectPr w:rsidR="00474926" w:rsidSect="00E54710">
      <w:type w:val="continuous"/>
      <w:pgSz w:w="12240" w:h="15840" w:code="1"/>
      <w:pgMar w:top="1584" w:right="835" w:bottom="1325" w:left="965" w:header="245" w:footer="245" w:gutter="0"/>
      <w:cols w:num="3" w:space="634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Aspuru-Guzik, Alan" w:date="2017-06-05T20:15:00Z" w:initials="AA">
    <w:p w14:paraId="4C17C4F6" w14:textId="6620A59A" w:rsidR="00EC4B25" w:rsidRDefault="00EC4B25">
      <w:pPr>
        <w:pStyle w:val="CommentText"/>
      </w:pPr>
      <w:r>
        <w:rPr>
          <w:rStyle w:val="CommentReference"/>
        </w:rPr>
        <w:annotationRef/>
      </w:r>
      <w:r>
        <w:t>JOEY</w:t>
      </w:r>
    </w:p>
  </w:comment>
  <w:comment w:id="19" w:author="Aspuru-Guzik, Alan" w:date="2017-06-05T20:15:00Z" w:initials="AA">
    <w:p w14:paraId="0D7DF08C" w14:textId="1749E5C8" w:rsidR="00EC4B25" w:rsidRDefault="00EC4B25">
      <w:pPr>
        <w:pStyle w:val="CommentText"/>
      </w:pPr>
      <w:r>
        <w:rPr>
          <w:rStyle w:val="CommentReference"/>
        </w:rPr>
        <w:annotationRef/>
      </w:r>
      <w:r>
        <w:t>JOEY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17C4F6" w15:done="0"/>
  <w15:commentEx w15:paraId="0D7DF08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29339" w14:textId="77777777" w:rsidR="00F011A2" w:rsidRDefault="00F011A2">
      <w:r>
        <w:separator/>
      </w:r>
    </w:p>
  </w:endnote>
  <w:endnote w:type="continuationSeparator" w:id="0">
    <w:p w14:paraId="339E3BA4" w14:textId="77777777" w:rsidR="00F011A2" w:rsidRDefault="00F0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liss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llerDaily Roman">
    <w:altName w:val="Cambria"/>
    <w:charset w:val="00"/>
    <w:family w:val="auto"/>
    <w:pitch w:val="variable"/>
    <w:sig w:usb0="00000003" w:usb1="5000204A" w:usb2="00000000" w:usb3="00000000" w:csb0="00000001" w:csb1="00000000"/>
  </w:font>
  <w:font w:name="Benton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RockyCond BlackItalic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illerDail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BentonSansCondensed Book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Rocky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BentonSansCondensed Med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8B5AA" w14:textId="77777777" w:rsidR="00420B98" w:rsidRDefault="00420B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03822" w14:textId="77777777" w:rsidR="00420B98" w:rsidRDefault="00420B98" w:rsidP="00420B98">
    <w:pPr>
      <w:pStyle w:val="Footer"/>
      <w:jc w:val="center"/>
    </w:pPr>
    <w:r>
      <w:t xml:space="preserve">                             sciencemag.org     </w:t>
    </w:r>
    <w:r w:rsidRPr="00420B98">
      <w:rPr>
        <w:b/>
      </w:rPr>
      <w:t xml:space="preserve"> SCIENCE</w:t>
    </w:r>
    <w:r w:rsidRPr="00420B98">
      <w:t xml:space="preserve">    VOL. xxx  • galley printed </w:t>
    </w:r>
    <w:r w:rsidRPr="00420B98">
      <w:fldChar w:fldCharType="begin"/>
    </w:r>
    <w:r w:rsidRPr="00420B98">
      <w:instrText xml:space="preserve"> TIME \@ "d MMMM, yyyy" </w:instrText>
    </w:r>
    <w:r w:rsidRPr="00420B98">
      <w:fldChar w:fldCharType="separate"/>
    </w:r>
    <w:ins w:id="0" w:author="Aspuru-Guzik, Alan" w:date="2017-06-05T20:09:00Z">
      <w:r w:rsidR="009E2B66">
        <w:rPr>
          <w:noProof/>
        </w:rPr>
        <w:t>5 June, 2017</w:t>
      </w:r>
    </w:ins>
    <w:del w:id="1" w:author="Aspuru-Guzik, Alan" w:date="2017-06-05T20:09:00Z">
      <w:r w:rsidR="00BC53BC" w:rsidDel="009E2B66">
        <w:rPr>
          <w:noProof/>
        </w:rPr>
        <w:delText>2 June, 2017</w:delText>
      </w:r>
    </w:del>
    <w:r w:rsidRPr="00420B98">
      <w:fldChar w:fldCharType="end"/>
    </w:r>
    <w:r w:rsidRPr="00420B98">
      <w:t xml:space="preserve">  • •  For Issue Date: ????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146A1">
      <w:rPr>
        <w:noProof/>
      </w:rPr>
      <w:t>2</w:t>
    </w:r>
    <w:r>
      <w:rPr>
        <w:noProof/>
      </w:rPr>
      <w:fldChar w:fldCharType="end"/>
    </w:r>
  </w:p>
  <w:p w14:paraId="55D64099" w14:textId="77777777" w:rsidR="00817C1D" w:rsidRPr="00420B98" w:rsidRDefault="00817C1D" w:rsidP="00420B9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72C58" w14:textId="77777777" w:rsidR="00817C1D" w:rsidRDefault="00420B98" w:rsidP="00420B98">
    <w:pPr>
      <w:pStyle w:val="Footer"/>
      <w:jc w:val="center"/>
    </w:pPr>
    <w:r>
      <w:t xml:space="preserve">                             </w:t>
    </w:r>
    <w:r w:rsidR="00817C1D">
      <w:t xml:space="preserve">sciencemag.org     </w:t>
    </w:r>
    <w:r w:rsidR="00817C1D" w:rsidRPr="00420B98">
      <w:rPr>
        <w:b/>
      </w:rPr>
      <w:t xml:space="preserve"> SCIENCE</w:t>
    </w:r>
    <w:r w:rsidR="00817C1D" w:rsidRPr="00420B98">
      <w:t xml:space="preserve">    VOL. xxx  • galley printed </w:t>
    </w:r>
    <w:r w:rsidR="00817C1D" w:rsidRPr="00420B98">
      <w:fldChar w:fldCharType="begin"/>
    </w:r>
    <w:r w:rsidR="00817C1D" w:rsidRPr="00420B98">
      <w:instrText xml:space="preserve"> TIME \@ "d MMMM, yyyy" </w:instrText>
    </w:r>
    <w:r w:rsidR="00817C1D" w:rsidRPr="00420B98">
      <w:fldChar w:fldCharType="separate"/>
    </w:r>
    <w:ins w:id="2" w:author="Aspuru-Guzik, Alan" w:date="2017-06-05T20:09:00Z">
      <w:r w:rsidR="009E2B66">
        <w:rPr>
          <w:noProof/>
        </w:rPr>
        <w:t>5 June, 2017</w:t>
      </w:r>
    </w:ins>
    <w:del w:id="3" w:author="Aspuru-Guzik, Alan" w:date="2017-06-05T20:09:00Z">
      <w:r w:rsidR="00BC53BC" w:rsidDel="009E2B66">
        <w:rPr>
          <w:noProof/>
        </w:rPr>
        <w:delText>2 June, 2017</w:delText>
      </w:r>
    </w:del>
    <w:r w:rsidR="00817C1D" w:rsidRPr="00420B98">
      <w:fldChar w:fldCharType="end"/>
    </w:r>
    <w:r w:rsidR="00817C1D" w:rsidRPr="00420B98">
      <w:t xml:space="preserve">  • •  For Issue Date: ????</w:t>
    </w:r>
    <w:r>
      <w:tab/>
    </w:r>
    <w:r w:rsidR="00817C1D">
      <w:fldChar w:fldCharType="begin"/>
    </w:r>
    <w:r w:rsidR="00817C1D">
      <w:instrText xml:space="preserve"> PAGE </w:instrText>
    </w:r>
    <w:r w:rsidR="00817C1D">
      <w:fldChar w:fldCharType="separate"/>
    </w:r>
    <w:r w:rsidR="00EC4B25">
      <w:rPr>
        <w:noProof/>
      </w:rPr>
      <w:t>1</w:t>
    </w:r>
    <w:r w:rsidR="00817C1D">
      <w:rPr>
        <w:noProof/>
      </w:rPr>
      <w:fldChar w:fldCharType="end"/>
    </w:r>
  </w:p>
  <w:p w14:paraId="371D0343" w14:textId="77777777" w:rsidR="00817C1D" w:rsidRDefault="00817C1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CCD7F" w14:textId="77777777" w:rsidR="00F011A2" w:rsidRDefault="00F011A2">
      <w:r>
        <w:separator/>
      </w:r>
    </w:p>
  </w:footnote>
  <w:footnote w:type="continuationSeparator" w:id="0">
    <w:p w14:paraId="30C222D8" w14:textId="77777777" w:rsidR="00F011A2" w:rsidRDefault="00F011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A1DC1" w14:textId="77777777" w:rsidR="00420B98" w:rsidRDefault="00420B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DABC9" w14:textId="77777777" w:rsidR="00817C1D" w:rsidRDefault="002B1676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 wp14:anchorId="23C269D3" wp14:editId="74629B04">
              <wp:simplePos x="0" y="0"/>
              <wp:positionH relativeFrom="column">
                <wp:posOffset>-446405</wp:posOffset>
              </wp:positionH>
              <wp:positionV relativeFrom="paragraph">
                <wp:posOffset>761365</wp:posOffset>
              </wp:positionV>
              <wp:extent cx="342900" cy="8458200"/>
              <wp:effectExtent l="0" t="0" r="0" b="0"/>
              <wp:wrapSquare wrapText="bothSides"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45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92D0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</w:t>
                          </w:r>
                        </w:p>
                        <w:p w14:paraId="5590E1B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</w:t>
                          </w:r>
                        </w:p>
                        <w:p w14:paraId="323045E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</w:t>
                          </w:r>
                        </w:p>
                        <w:p w14:paraId="00F79F7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</w:t>
                          </w:r>
                        </w:p>
                        <w:p w14:paraId="36AE6B0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</w:t>
                          </w:r>
                        </w:p>
                        <w:p w14:paraId="5C4DE076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6</w:t>
                          </w:r>
                        </w:p>
                        <w:p w14:paraId="32A8F52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7</w:t>
                          </w:r>
                        </w:p>
                        <w:p w14:paraId="16D163F6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8</w:t>
                          </w:r>
                        </w:p>
                        <w:p w14:paraId="79F48DD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9</w:t>
                          </w:r>
                        </w:p>
                        <w:p w14:paraId="35F230C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10</w:t>
                          </w:r>
                        </w:p>
                        <w:p w14:paraId="2746C4D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11</w:t>
                          </w:r>
                        </w:p>
                        <w:p w14:paraId="60FB72C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12</w:t>
                          </w:r>
                        </w:p>
                        <w:p w14:paraId="296F3F5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13</w:t>
                          </w:r>
                        </w:p>
                        <w:p w14:paraId="2BDDE0E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14</w:t>
                          </w:r>
                        </w:p>
                        <w:p w14:paraId="7A09876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15</w:t>
                          </w:r>
                        </w:p>
                        <w:p w14:paraId="5A9D89C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16</w:t>
                          </w:r>
                        </w:p>
                        <w:p w14:paraId="68BBC38D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17</w:t>
                          </w:r>
                        </w:p>
                        <w:p w14:paraId="0649E8C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18</w:t>
                          </w:r>
                        </w:p>
                        <w:p w14:paraId="5C737A4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19</w:t>
                          </w:r>
                        </w:p>
                        <w:p w14:paraId="5527A04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20</w:t>
                          </w:r>
                        </w:p>
                        <w:p w14:paraId="6C3DC35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21</w:t>
                          </w:r>
                        </w:p>
                        <w:p w14:paraId="187C2692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22</w:t>
                          </w:r>
                        </w:p>
                        <w:p w14:paraId="6DE05E9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23</w:t>
                          </w:r>
                        </w:p>
                        <w:p w14:paraId="539ABA5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24</w:t>
                          </w:r>
                        </w:p>
                        <w:p w14:paraId="71EBD85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25</w:t>
                          </w:r>
                        </w:p>
                        <w:p w14:paraId="7FD7BD5F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26</w:t>
                          </w:r>
                        </w:p>
                        <w:p w14:paraId="1288ED36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27</w:t>
                          </w:r>
                        </w:p>
                        <w:p w14:paraId="2A00E24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28</w:t>
                          </w:r>
                        </w:p>
                        <w:p w14:paraId="7EF6417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29</w:t>
                          </w:r>
                        </w:p>
                        <w:p w14:paraId="483B6E57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30</w:t>
                          </w:r>
                        </w:p>
                        <w:p w14:paraId="2B04EB47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31</w:t>
                          </w:r>
                        </w:p>
                        <w:p w14:paraId="76C2DD4E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32</w:t>
                          </w:r>
                        </w:p>
                        <w:p w14:paraId="2CB0E35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33</w:t>
                          </w:r>
                        </w:p>
                        <w:p w14:paraId="190F1B2A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34</w:t>
                          </w:r>
                        </w:p>
                        <w:p w14:paraId="7391CC7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35</w:t>
                          </w:r>
                        </w:p>
                        <w:p w14:paraId="3B5D992B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36</w:t>
                          </w:r>
                        </w:p>
                        <w:p w14:paraId="10C9D96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37</w:t>
                          </w:r>
                        </w:p>
                        <w:p w14:paraId="2AA6ACB3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38</w:t>
                          </w:r>
                        </w:p>
                        <w:p w14:paraId="573C05CD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39</w:t>
                          </w:r>
                        </w:p>
                        <w:p w14:paraId="34B75AD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40</w:t>
                          </w:r>
                        </w:p>
                        <w:p w14:paraId="7924F45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41</w:t>
                          </w:r>
                        </w:p>
                        <w:p w14:paraId="19BED90B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42</w:t>
                          </w:r>
                        </w:p>
                        <w:p w14:paraId="49994540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43</w:t>
                          </w:r>
                        </w:p>
                        <w:p w14:paraId="18028251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44</w:t>
                          </w:r>
                        </w:p>
                        <w:p w14:paraId="334E1DA4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45</w:t>
                          </w:r>
                        </w:p>
                        <w:p w14:paraId="56D3E99A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46</w:t>
                          </w:r>
                        </w:p>
                        <w:p w14:paraId="1AB5AEA9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47</w:t>
                          </w:r>
                        </w:p>
                        <w:p w14:paraId="46FA4A9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48</w:t>
                          </w:r>
                        </w:p>
                        <w:p w14:paraId="0B0C1105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49</w:t>
                          </w:r>
                        </w:p>
                        <w:p w14:paraId="68F5ACF4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50</w:t>
                          </w:r>
                        </w:p>
                        <w:p w14:paraId="33F8F910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51</w:t>
                          </w:r>
                        </w:p>
                        <w:p w14:paraId="7177AE48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52</w:t>
                          </w:r>
                        </w:p>
                        <w:p w14:paraId="1765E756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53</w:t>
                          </w:r>
                        </w:p>
                        <w:p w14:paraId="3B68865D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54</w:t>
                          </w:r>
                        </w:p>
                        <w:p w14:paraId="33F77980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55</w:t>
                          </w:r>
                        </w:p>
                        <w:p w14:paraId="37FCE391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56</w:t>
                          </w:r>
                        </w:p>
                        <w:p w14:paraId="7BB2F0C3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57</w:t>
                          </w:r>
                        </w:p>
                        <w:p w14:paraId="1ACB66CC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58</w:t>
                          </w:r>
                        </w:p>
                        <w:p w14:paraId="083360A0" w14:textId="77777777" w:rsidR="00817C1D" w:rsidRDefault="00817C1D" w:rsidP="00420B98">
                          <w:pPr>
                            <w:pStyle w:val="1stParaText"/>
                          </w:pPr>
                          <w:r>
                            <w:t>59</w:t>
                          </w:r>
                        </w:p>
                        <w:p w14:paraId="360E9CAA" w14:textId="77777777" w:rsidR="00817C1D" w:rsidRDefault="00817C1D" w:rsidP="00420B98">
                          <w:pPr>
                            <w:pStyle w:val="1stParaText"/>
                          </w:pPr>
                        </w:p>
                        <w:p w14:paraId="699CE49F" w14:textId="77777777" w:rsidR="00817C1D" w:rsidRDefault="00817C1D" w:rsidP="00420B98">
                          <w:pPr>
                            <w:pStyle w:val="1stParaText"/>
                          </w:pPr>
                        </w:p>
                        <w:p w14:paraId="42FB90D0" w14:textId="77777777" w:rsidR="00817C1D" w:rsidRDefault="00817C1D" w:rsidP="00420B98">
                          <w:pPr>
                            <w:pStyle w:val="1stParaText"/>
                          </w:pPr>
                        </w:p>
                      </w:txbxContent>
                    </wps:txbx>
                    <wps:bodyPr rot="0" vert="horz" wrap="square" lIns="91440" tIns="9144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35.15pt;margin-top:59.95pt;width:27pt;height:66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arfwIAABA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" stroked="f">
              <v:textbox inset=",7.2pt">
                <w:txbxContent>
                  <w:p w:rsidR="00817C1D" w:rsidRDefault="00817C1D" w:rsidP="00420B98">
                    <w:pPr>
                      <w:pStyle w:val="1stParaText"/>
                    </w:pPr>
                    <w:r>
                      <w:t>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19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29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39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49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50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51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52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53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54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55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56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57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58</w:t>
                    </w:r>
                  </w:p>
                  <w:p w:rsidR="00817C1D" w:rsidRDefault="00817C1D" w:rsidP="00420B98">
                    <w:pPr>
                      <w:pStyle w:val="1stParaText"/>
                    </w:pPr>
                    <w:r>
                      <w:t>59</w:t>
                    </w:r>
                  </w:p>
                  <w:p w:rsidR="00817C1D" w:rsidRDefault="00817C1D" w:rsidP="00420B98">
                    <w:pPr>
                      <w:pStyle w:val="1stParaText"/>
                    </w:pPr>
                  </w:p>
                  <w:p w:rsidR="00817C1D" w:rsidRDefault="00817C1D" w:rsidP="00420B98">
                    <w:pPr>
                      <w:pStyle w:val="1stParaText"/>
                    </w:pPr>
                  </w:p>
                  <w:p w:rsidR="00817C1D" w:rsidRDefault="00817C1D" w:rsidP="00420B98">
                    <w:pPr>
                      <w:pStyle w:val="1stParaText"/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05E1E0B8" wp14:editId="4576947D">
              <wp:simplePos x="0" y="0"/>
              <wp:positionH relativeFrom="margin">
                <wp:posOffset>0</wp:posOffset>
              </wp:positionH>
              <wp:positionV relativeFrom="page">
                <wp:posOffset>365760</wp:posOffset>
              </wp:positionV>
              <wp:extent cx="6705600" cy="7620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5600" cy="7620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5EAD192" id="Rectangle 3" o:spid="_x0000_s1026" style="position:absolute;margin-left:0;margin-top:28.8pt;width:528pt;height:6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" o:allowincell="f" fillcolor="#ccc" stroked="f" strokeweight="1pt"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50858" w14:textId="77777777" w:rsidR="00FC138D" w:rsidRDefault="00F011A2" w:rsidP="00FC138D">
    <w:pPr>
      <w:pBdr>
        <w:bottom w:val="single" w:sz="4" w:space="20" w:color="auto"/>
      </w:pBdr>
      <w:spacing w:line="240" w:lineRule="exact"/>
      <w:rPr>
        <w:rFonts w:ascii="BlissBold" w:hAnsi="BlissBold"/>
        <w:sz w:val="44"/>
      </w:rPr>
    </w:pPr>
    <w:r>
      <w:rPr>
        <w:rFonts w:ascii="BlissBold" w:hAnsi="BlissBold"/>
        <w:sz w:val="44"/>
      </w:rPr>
      <w:pict w14:anchorId="712B483D">
        <v:rect id="_x0000_i1025" style="width:0;height:1.5pt" o:hralign="center" o:hrstd="t" o:hr="t" fillcolor="#a0a0a0" stroked="f"/>
      </w:pict>
    </w:r>
  </w:p>
  <w:p w14:paraId="398DDC9B" w14:textId="77777777" w:rsidR="00817C1D" w:rsidRDefault="002B1676" w:rsidP="00FC138D">
    <w:pPr>
      <w:pBdr>
        <w:bottom w:val="single" w:sz="4" w:space="20" w:color="auto"/>
      </w:pBdr>
      <w:spacing w:line="240" w:lineRule="exact"/>
      <w:rPr>
        <w:rFonts w:ascii="BlissBold" w:hAnsi="BlissBold"/>
        <w:sz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7F3B48" wp14:editId="4011FB05">
              <wp:simplePos x="0" y="0"/>
              <wp:positionH relativeFrom="column">
                <wp:posOffset>172085</wp:posOffset>
              </wp:positionH>
              <wp:positionV relativeFrom="paragraph">
                <wp:posOffset>151765</wp:posOffset>
              </wp:positionV>
              <wp:extent cx="2941320" cy="231140"/>
              <wp:effectExtent l="0" t="0" r="0" b="0"/>
              <wp:wrapSquare wrapText="bothSides"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32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7F898" w14:textId="77777777" w:rsidR="00817C1D" w:rsidRPr="00470082" w:rsidRDefault="00470082" w:rsidP="00470082">
                          <w:pPr>
                            <w:pStyle w:val="Header"/>
                            <w:rPr>
                              <w:b w:val="0"/>
                            </w:rPr>
                          </w:pPr>
                          <w:r>
                            <w:t>INSIGHTS  |  PERSPECTIVES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3.55pt;margin-top:11.95pt;width:231.6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" filled="f" stroked="f">
              <v:textbox>
                <w:txbxContent>
                  <w:p w:rsidR="00817C1D" w:rsidRPr="00470082" w:rsidRDefault="00470082" w:rsidP="00470082">
                    <w:pPr>
                      <w:pStyle w:val="Header"/>
                      <w:rPr>
                        <w:b w:val="0"/>
                      </w:rPr>
                    </w:pPr>
                    <w:r>
                      <w:t>INSIGHTS  |  PERSPECTIVES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0CD7BBB2" wp14:editId="4B485D13">
              <wp:simplePos x="0" y="0"/>
              <wp:positionH relativeFrom="column">
                <wp:posOffset>-559435</wp:posOffset>
              </wp:positionH>
              <wp:positionV relativeFrom="paragraph">
                <wp:posOffset>1411605</wp:posOffset>
              </wp:positionV>
              <wp:extent cx="342900" cy="8036560"/>
              <wp:effectExtent l="0" t="0" r="0" b="0"/>
              <wp:wrapSquare wrapText="bothSides"/>
              <wp:docPr id="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036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8DB5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</w:t>
                          </w:r>
                        </w:p>
                        <w:p w14:paraId="2D23169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</w:t>
                          </w:r>
                        </w:p>
                        <w:p w14:paraId="36262FA4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</w:t>
                          </w:r>
                        </w:p>
                        <w:p w14:paraId="71FE746D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</w:t>
                          </w:r>
                        </w:p>
                        <w:p w14:paraId="49C56F3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</w:t>
                          </w:r>
                        </w:p>
                        <w:p w14:paraId="36493188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6</w:t>
                          </w:r>
                        </w:p>
                        <w:p w14:paraId="30FDF4FD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7</w:t>
                          </w:r>
                        </w:p>
                        <w:p w14:paraId="19AC6BC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8</w:t>
                          </w:r>
                        </w:p>
                        <w:p w14:paraId="06B03B7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9</w:t>
                          </w:r>
                        </w:p>
                        <w:p w14:paraId="31E518B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10</w:t>
                          </w:r>
                        </w:p>
                        <w:p w14:paraId="3CF22D4D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11</w:t>
                          </w:r>
                        </w:p>
                        <w:p w14:paraId="31C0B060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12</w:t>
                          </w:r>
                        </w:p>
                        <w:p w14:paraId="483B1EB4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13</w:t>
                          </w:r>
                        </w:p>
                        <w:p w14:paraId="1F15B257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14</w:t>
                          </w:r>
                        </w:p>
                        <w:p w14:paraId="1E676A0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15</w:t>
                          </w:r>
                        </w:p>
                        <w:p w14:paraId="005A7D43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16</w:t>
                          </w:r>
                        </w:p>
                        <w:p w14:paraId="2A841F1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17</w:t>
                          </w:r>
                        </w:p>
                        <w:p w14:paraId="29A9DEE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18</w:t>
                          </w:r>
                        </w:p>
                        <w:p w14:paraId="74D9C79E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19</w:t>
                          </w:r>
                        </w:p>
                        <w:p w14:paraId="61CBE7F7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20</w:t>
                          </w:r>
                        </w:p>
                        <w:p w14:paraId="668EDA67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21</w:t>
                          </w:r>
                        </w:p>
                        <w:p w14:paraId="115D7BEF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22</w:t>
                          </w:r>
                        </w:p>
                        <w:p w14:paraId="4A68437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23</w:t>
                          </w:r>
                        </w:p>
                        <w:p w14:paraId="1CF1C6B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24</w:t>
                          </w:r>
                        </w:p>
                        <w:p w14:paraId="026105B8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25</w:t>
                          </w:r>
                        </w:p>
                        <w:p w14:paraId="5F250FE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26</w:t>
                          </w:r>
                        </w:p>
                        <w:p w14:paraId="2BDFE34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27</w:t>
                          </w:r>
                        </w:p>
                        <w:p w14:paraId="471E8A1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28</w:t>
                          </w:r>
                        </w:p>
                        <w:p w14:paraId="79A4346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29</w:t>
                          </w:r>
                        </w:p>
                        <w:p w14:paraId="2B7C098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30</w:t>
                          </w:r>
                        </w:p>
                        <w:p w14:paraId="5087128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31</w:t>
                          </w:r>
                        </w:p>
                        <w:p w14:paraId="68DDC61D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32</w:t>
                          </w:r>
                        </w:p>
                        <w:p w14:paraId="1F062BE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33</w:t>
                          </w:r>
                        </w:p>
                        <w:p w14:paraId="4ACF80A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34</w:t>
                          </w:r>
                        </w:p>
                        <w:p w14:paraId="15868B6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35</w:t>
                          </w:r>
                        </w:p>
                        <w:p w14:paraId="659F1CB3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36</w:t>
                          </w:r>
                        </w:p>
                        <w:p w14:paraId="241CEBE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37</w:t>
                          </w:r>
                        </w:p>
                        <w:p w14:paraId="0492AD7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38</w:t>
                          </w:r>
                        </w:p>
                        <w:p w14:paraId="0A15C96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39</w:t>
                          </w:r>
                        </w:p>
                        <w:p w14:paraId="00DC7B7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40</w:t>
                          </w:r>
                        </w:p>
                        <w:p w14:paraId="25785DAB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41</w:t>
                          </w:r>
                        </w:p>
                        <w:p w14:paraId="15AE24C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42</w:t>
                          </w:r>
                        </w:p>
                        <w:p w14:paraId="54C548A8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43</w:t>
                          </w:r>
                        </w:p>
                        <w:p w14:paraId="2F81483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44</w:t>
                          </w:r>
                        </w:p>
                        <w:p w14:paraId="0DBCF6DF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45</w:t>
                          </w:r>
                        </w:p>
                        <w:p w14:paraId="25579105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46</w:t>
                          </w:r>
                        </w:p>
                        <w:p w14:paraId="2B6335A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47</w:t>
                          </w:r>
                        </w:p>
                        <w:p w14:paraId="180DEA10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48</w:t>
                          </w:r>
                        </w:p>
                        <w:p w14:paraId="68D9299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49</w:t>
                          </w:r>
                        </w:p>
                        <w:p w14:paraId="6E1DBED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50</w:t>
                          </w:r>
                        </w:p>
                        <w:p w14:paraId="062F9D19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51</w:t>
                          </w:r>
                        </w:p>
                        <w:p w14:paraId="6BAA6AC6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52</w:t>
                          </w:r>
                        </w:p>
                        <w:p w14:paraId="03CF0B98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53</w:t>
                          </w:r>
                        </w:p>
                        <w:p w14:paraId="38FC7BCB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54</w:t>
                          </w:r>
                        </w:p>
                        <w:p w14:paraId="4925EFB7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55</w:t>
                          </w:r>
                        </w:p>
                        <w:p w14:paraId="4F6A1892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56</w:t>
                          </w:r>
                        </w:p>
                        <w:p w14:paraId="343D71C1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57</w:t>
                          </w:r>
                        </w:p>
                        <w:p w14:paraId="3441D55A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58</w:t>
                          </w:r>
                        </w:p>
                        <w:p w14:paraId="5CA2A82C" w14:textId="77777777" w:rsidR="00817C1D" w:rsidRDefault="00817C1D" w:rsidP="001345AC">
                          <w:pPr>
                            <w:pStyle w:val="1stParaText"/>
                          </w:pPr>
                          <w:r>
                            <w:t>59</w:t>
                          </w:r>
                        </w:p>
                        <w:p w14:paraId="671A8EF3" w14:textId="77777777" w:rsidR="00817C1D" w:rsidRDefault="00817C1D" w:rsidP="001345AC">
                          <w:pPr>
                            <w:pStyle w:val="1stParaText"/>
                          </w:pPr>
                        </w:p>
                        <w:p w14:paraId="00EB00DC" w14:textId="77777777" w:rsidR="00817C1D" w:rsidRDefault="00817C1D" w:rsidP="001345AC">
                          <w:pPr>
                            <w:pStyle w:val="1stParaText"/>
                          </w:pPr>
                        </w:p>
                        <w:p w14:paraId="528C9FB5" w14:textId="77777777" w:rsidR="00817C1D" w:rsidRDefault="00817C1D" w:rsidP="001345AC">
                          <w:pPr>
                            <w:pStyle w:val="1stParaText"/>
                          </w:pPr>
                        </w:p>
                      </w:txbxContent>
                    </wps:txbx>
                    <wps:bodyPr rot="0" vert="horz" wrap="square" lIns="91440" tIns="9144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4" o:spid="_x0000_s1028" type="#_x0000_t202" style="position:absolute;margin-left:-44.05pt;margin-top:111.15pt;width:27pt;height:63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" o:allowincell="f" stroked="f">
              <v:textbox inset=",7.2pt">
                <w:txbxContent>
                  <w:p w:rsidR="00817C1D" w:rsidRDefault="00817C1D" w:rsidP="001345AC">
                    <w:pPr>
                      <w:pStyle w:val="1stParaText"/>
                    </w:pPr>
                    <w:r>
                      <w:t>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19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29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39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49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50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51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52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53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54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55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56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57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58</w:t>
                    </w:r>
                  </w:p>
                  <w:p w:rsidR="00817C1D" w:rsidRDefault="00817C1D" w:rsidP="001345AC">
                    <w:pPr>
                      <w:pStyle w:val="1stParaText"/>
                    </w:pPr>
                    <w:r>
                      <w:t>59</w:t>
                    </w:r>
                  </w:p>
                  <w:p w:rsidR="00817C1D" w:rsidRDefault="00817C1D" w:rsidP="001345AC">
                    <w:pPr>
                      <w:pStyle w:val="1stParaText"/>
                    </w:pPr>
                  </w:p>
                  <w:p w:rsidR="00817C1D" w:rsidRDefault="00817C1D" w:rsidP="001345AC">
                    <w:pPr>
                      <w:pStyle w:val="1stParaText"/>
                    </w:pPr>
                  </w:p>
                  <w:p w:rsidR="00817C1D" w:rsidRDefault="00817C1D" w:rsidP="001345AC">
                    <w:pPr>
                      <w:pStyle w:val="1stParaText"/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322791B2" wp14:editId="330D33CE">
              <wp:simplePos x="0" y="0"/>
              <wp:positionH relativeFrom="margin">
                <wp:posOffset>4831715</wp:posOffset>
              </wp:positionH>
              <wp:positionV relativeFrom="page">
                <wp:posOffset>462280</wp:posOffset>
              </wp:positionV>
              <wp:extent cx="1349375" cy="22860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493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339966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02F27B" w14:textId="77777777" w:rsidR="00817C1D" w:rsidRPr="00470082" w:rsidRDefault="00817C1D">
                          <w:pPr>
                            <w:spacing w:line="320" w:lineRule="exact"/>
                            <w:jc w:val="center"/>
                            <w:rPr>
                              <w:b/>
                            </w:rPr>
                          </w:pPr>
                          <w:r w:rsidRPr="00470082">
                            <w:rPr>
                              <w:rFonts w:ascii="BlissBold" w:hAnsi="BlissBold"/>
                              <w:b/>
                              <w:i/>
                              <w:smallCaps/>
                              <w:sz w:val="28"/>
                            </w:rPr>
                            <w:t>Science galley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4" o:spid="_x0000_s1029" style="position:absolute;margin-left:380.45pt;margin-top:36.4pt;width:106.2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" o:allowincell="f" filled="f" fillcolor="#396" stroked="f" strokeweight="2pt">
              <v:textbox inset="0,0,0,0">
                <w:txbxContent>
                  <w:p w:rsidR="00817C1D" w:rsidRPr="00470082" w:rsidRDefault="00817C1D">
                    <w:pPr>
                      <w:spacing w:line="320" w:lineRule="exact"/>
                      <w:jc w:val="center"/>
                      <w:rPr>
                        <w:b/>
                      </w:rPr>
                    </w:pPr>
                    <w:r w:rsidRPr="00470082">
                      <w:rPr>
                        <w:rFonts w:ascii="BlissBold" w:hAnsi="BlissBold"/>
                        <w:b/>
                        <w:i/>
                        <w:smallCaps/>
                        <w:sz w:val="28"/>
                      </w:rPr>
                      <w:t>Science galley</w:t>
                    </w:r>
                  </w:p>
                </w:txbxContent>
              </v:textbox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51F3A"/>
    <w:multiLevelType w:val="hybridMultilevel"/>
    <w:tmpl w:val="346C9E28"/>
    <w:lvl w:ilvl="0" w:tplc="BFDAB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FC7A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C2E0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CF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21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56D4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EEC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AD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1CDA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puru-Guzik, Alan">
    <w15:presenceInfo w15:providerId="None" w15:userId="Aspuru-Guzik, A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consecutiveHyphenLimit w:val="3"/>
  <w:hyphenationZone w:val="1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78"/>
    <w:rsid w:val="00001574"/>
    <w:rsid w:val="000101E0"/>
    <w:rsid w:val="0003273D"/>
    <w:rsid w:val="00060D32"/>
    <w:rsid w:val="0008192F"/>
    <w:rsid w:val="00082BBD"/>
    <w:rsid w:val="000A1398"/>
    <w:rsid w:val="001146A1"/>
    <w:rsid w:val="001345AC"/>
    <w:rsid w:val="00143C5F"/>
    <w:rsid w:val="00167E79"/>
    <w:rsid w:val="001A1648"/>
    <w:rsid w:val="001A3450"/>
    <w:rsid w:val="001F1C2D"/>
    <w:rsid w:val="002446B9"/>
    <w:rsid w:val="00253D1B"/>
    <w:rsid w:val="00260FA6"/>
    <w:rsid w:val="00264BAB"/>
    <w:rsid w:val="00293B97"/>
    <w:rsid w:val="002B1676"/>
    <w:rsid w:val="002E743B"/>
    <w:rsid w:val="002F50ED"/>
    <w:rsid w:val="0033751F"/>
    <w:rsid w:val="0035416C"/>
    <w:rsid w:val="003609CD"/>
    <w:rsid w:val="003A6570"/>
    <w:rsid w:val="003E2928"/>
    <w:rsid w:val="003F61C4"/>
    <w:rsid w:val="00411CD8"/>
    <w:rsid w:val="00416955"/>
    <w:rsid w:val="00420B98"/>
    <w:rsid w:val="00432A56"/>
    <w:rsid w:val="00470082"/>
    <w:rsid w:val="00474926"/>
    <w:rsid w:val="00475E6E"/>
    <w:rsid w:val="004915A3"/>
    <w:rsid w:val="004A0020"/>
    <w:rsid w:val="004F7092"/>
    <w:rsid w:val="00506D0F"/>
    <w:rsid w:val="00551B37"/>
    <w:rsid w:val="00570B65"/>
    <w:rsid w:val="005C4896"/>
    <w:rsid w:val="005F4446"/>
    <w:rsid w:val="0062497D"/>
    <w:rsid w:val="006333DD"/>
    <w:rsid w:val="006349A9"/>
    <w:rsid w:val="00643A72"/>
    <w:rsid w:val="0065065A"/>
    <w:rsid w:val="00650BF5"/>
    <w:rsid w:val="00655AC2"/>
    <w:rsid w:val="006A0711"/>
    <w:rsid w:val="006C3C16"/>
    <w:rsid w:val="006D1F1C"/>
    <w:rsid w:val="006F4419"/>
    <w:rsid w:val="00710E72"/>
    <w:rsid w:val="00714EF8"/>
    <w:rsid w:val="00731A77"/>
    <w:rsid w:val="00732C2F"/>
    <w:rsid w:val="00771ACE"/>
    <w:rsid w:val="007C0C89"/>
    <w:rsid w:val="007F2161"/>
    <w:rsid w:val="00817C1D"/>
    <w:rsid w:val="0082435D"/>
    <w:rsid w:val="008F179B"/>
    <w:rsid w:val="008F4CAC"/>
    <w:rsid w:val="00910BDC"/>
    <w:rsid w:val="0091411C"/>
    <w:rsid w:val="009224F9"/>
    <w:rsid w:val="00922649"/>
    <w:rsid w:val="0093441F"/>
    <w:rsid w:val="009431AC"/>
    <w:rsid w:val="009479BC"/>
    <w:rsid w:val="00970F0A"/>
    <w:rsid w:val="009C7B0C"/>
    <w:rsid w:val="009D3CED"/>
    <w:rsid w:val="009E2B66"/>
    <w:rsid w:val="00A22AB6"/>
    <w:rsid w:val="00A31173"/>
    <w:rsid w:val="00A35234"/>
    <w:rsid w:val="00AA0C18"/>
    <w:rsid w:val="00AC1A0B"/>
    <w:rsid w:val="00AC6EC8"/>
    <w:rsid w:val="00AE00C0"/>
    <w:rsid w:val="00AF22BA"/>
    <w:rsid w:val="00B21A2A"/>
    <w:rsid w:val="00B628B5"/>
    <w:rsid w:val="00B9653D"/>
    <w:rsid w:val="00B97486"/>
    <w:rsid w:val="00BA4C79"/>
    <w:rsid w:val="00BB0346"/>
    <w:rsid w:val="00BC53BC"/>
    <w:rsid w:val="00BE178C"/>
    <w:rsid w:val="00BF0D2F"/>
    <w:rsid w:val="00C02B44"/>
    <w:rsid w:val="00C03D8A"/>
    <w:rsid w:val="00C1317B"/>
    <w:rsid w:val="00C50243"/>
    <w:rsid w:val="00C87FB3"/>
    <w:rsid w:val="00C90F64"/>
    <w:rsid w:val="00CA1493"/>
    <w:rsid w:val="00CC5A24"/>
    <w:rsid w:val="00CE4078"/>
    <w:rsid w:val="00CE70B2"/>
    <w:rsid w:val="00D24F93"/>
    <w:rsid w:val="00D42F76"/>
    <w:rsid w:val="00D6003D"/>
    <w:rsid w:val="00D71AD0"/>
    <w:rsid w:val="00D724CF"/>
    <w:rsid w:val="00DD1CFC"/>
    <w:rsid w:val="00DE54C3"/>
    <w:rsid w:val="00DF67C0"/>
    <w:rsid w:val="00E15798"/>
    <w:rsid w:val="00E54710"/>
    <w:rsid w:val="00E84316"/>
    <w:rsid w:val="00EC23F4"/>
    <w:rsid w:val="00EC4B25"/>
    <w:rsid w:val="00F011A2"/>
    <w:rsid w:val="00F05B45"/>
    <w:rsid w:val="00F15993"/>
    <w:rsid w:val="00F31F94"/>
    <w:rsid w:val="00F85F14"/>
    <w:rsid w:val="00F92964"/>
    <w:rsid w:val="00FA5D49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E4E4F9"/>
  <w15:docId w15:val="{56868341-9B40-4D9B-A2E7-6F59340B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lissBold" w:hAnsi="BlissBold"/>
      <w:smallCaps/>
      <w:spacing w:val="20"/>
      <w:sz w:val="72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paragraph" w:customStyle="1" w:styleId="Text">
    <w:name w:val="Text"/>
    <w:basedOn w:val="Normal"/>
    <w:rsid w:val="006C3C16"/>
    <w:pPr>
      <w:widowControl w:val="0"/>
      <w:spacing w:line="210" w:lineRule="exact"/>
      <w:ind w:firstLine="245"/>
      <w:jc w:val="both"/>
    </w:pPr>
    <w:rPr>
      <w:rFonts w:ascii="MillerDaily Roman" w:hAnsi="MillerDaily Roman"/>
      <w:spacing w:val="-4"/>
      <w:sz w:val="17"/>
    </w:rPr>
  </w:style>
  <w:style w:type="paragraph" w:customStyle="1" w:styleId="Referencehead">
    <w:name w:val="Reference head"/>
    <w:next w:val="Normal"/>
    <w:rsid w:val="007F2161"/>
    <w:pPr>
      <w:widowControl w:val="0"/>
      <w:spacing w:before="120" w:line="170" w:lineRule="exact"/>
    </w:pPr>
    <w:rPr>
      <w:rFonts w:ascii="BentonSans" w:hAnsi="BentonSans"/>
      <w:b/>
      <w:caps/>
      <w:sz w:val="12"/>
    </w:rPr>
  </w:style>
  <w:style w:type="paragraph" w:customStyle="1" w:styleId="32PTHead">
    <w:name w:val="32 PT Head"/>
    <w:rsid w:val="00817C1D"/>
    <w:pPr>
      <w:widowControl w:val="0"/>
      <w:suppressAutoHyphens/>
      <w:spacing w:after="80" w:line="560" w:lineRule="exact"/>
    </w:pPr>
    <w:rPr>
      <w:rFonts w:ascii="RockyCond BlackItalic" w:hAnsi="RockyCond BlackItalic"/>
      <w:sz w:val="64"/>
      <w:szCs w:val="48"/>
    </w:rPr>
  </w:style>
  <w:style w:type="paragraph" w:customStyle="1" w:styleId="AuthorAttribute">
    <w:name w:val="Author Attribute"/>
    <w:rsid w:val="00506D0F"/>
    <w:pPr>
      <w:framePr w:w="3281" w:hSpace="180" w:vSpace="180" w:wrap="around" w:hAnchor="text" w:yAlign="bottom" w:anchorLock="1"/>
      <w:pBdr>
        <w:top w:val="single" w:sz="6" w:space="1" w:color="auto"/>
      </w:pBdr>
      <w:spacing w:line="160" w:lineRule="exact"/>
      <w:jc w:val="both"/>
    </w:pPr>
    <w:rPr>
      <w:rFonts w:ascii="MillerDaily" w:hAnsi="MillerDaily"/>
      <w:i/>
      <w:noProof/>
      <w:color w:val="000000"/>
      <w:sz w:val="14"/>
    </w:rPr>
  </w:style>
  <w:style w:type="paragraph" w:customStyle="1" w:styleId="Authors">
    <w:name w:val="Authors"/>
    <w:rsid w:val="0003273D"/>
    <w:pPr>
      <w:spacing w:after="120" w:line="210" w:lineRule="exact"/>
    </w:pPr>
    <w:rPr>
      <w:rFonts w:ascii="MillerDaily" w:hAnsi="MillerDaily"/>
      <w:b/>
      <w:noProof/>
      <w:color w:val="808080"/>
      <w:sz w:val="16"/>
    </w:rPr>
  </w:style>
  <w:style w:type="paragraph" w:customStyle="1" w:styleId="1stParaText">
    <w:name w:val="1st Para Text"/>
    <w:rsid w:val="0008192F"/>
    <w:pPr>
      <w:spacing w:line="210" w:lineRule="exact"/>
      <w:jc w:val="both"/>
    </w:pPr>
    <w:rPr>
      <w:rFonts w:ascii="MillerDaily" w:hAnsi="MillerDaily"/>
      <w:spacing w:val="-4"/>
      <w:sz w:val="17"/>
    </w:rPr>
  </w:style>
  <w:style w:type="paragraph" w:customStyle="1" w:styleId="Equation">
    <w:name w:val="Equation"/>
    <w:basedOn w:val="Normal"/>
    <w:pPr>
      <w:spacing w:before="120"/>
      <w:jc w:val="center"/>
    </w:pPr>
    <w:rPr>
      <w:sz w:val="24"/>
    </w:rPr>
  </w:style>
  <w:style w:type="paragraph" w:customStyle="1" w:styleId="Referencesandnotes">
    <w:name w:val="References and notes"/>
    <w:rsid w:val="007F2161"/>
    <w:pPr>
      <w:tabs>
        <w:tab w:val="decimal" w:pos="187"/>
        <w:tab w:val="decimal" w:pos="302"/>
      </w:tabs>
      <w:spacing w:line="160" w:lineRule="exact"/>
      <w:ind w:left="245" w:hanging="245"/>
      <w:jc w:val="both"/>
    </w:pPr>
    <w:rPr>
      <w:rFonts w:ascii="BentonSansCondensed Book" w:hAnsi="BentonSansCondensed Book"/>
      <w:sz w:val="14"/>
    </w:rPr>
  </w:style>
  <w:style w:type="paragraph" w:customStyle="1" w:styleId="Overlines">
    <w:name w:val="Overlines"/>
    <w:rsid w:val="007F2161"/>
    <w:pPr>
      <w:spacing w:after="80"/>
    </w:pPr>
    <w:rPr>
      <w:rFonts w:ascii="BentonSans" w:hAnsi="BentonSans"/>
      <w:b/>
      <w:caps/>
      <w:color w:val="FF0000"/>
      <w:spacing w:val="20"/>
      <w:sz w:val="16"/>
      <w:szCs w:val="17"/>
    </w:rPr>
  </w:style>
  <w:style w:type="paragraph" w:customStyle="1" w:styleId="Deck">
    <w:name w:val="Deck"/>
    <w:basedOn w:val="1stParaText"/>
    <w:next w:val="Normal"/>
    <w:rsid w:val="00082BBD"/>
    <w:pPr>
      <w:keepLines/>
      <w:widowControl w:val="0"/>
      <w:spacing w:line="320" w:lineRule="exact"/>
    </w:pPr>
    <w:rPr>
      <w:rFonts w:ascii="Rocky Light" w:hAnsi="Rocky Light"/>
      <w:color w:val="808080"/>
      <w:sz w:val="30"/>
    </w:rPr>
  </w:style>
  <w:style w:type="paragraph" w:customStyle="1" w:styleId="Legend">
    <w:name w:val="Legend"/>
    <w:rsid w:val="0003273D"/>
    <w:pPr>
      <w:widowControl w:val="0"/>
      <w:spacing w:line="200" w:lineRule="exact"/>
      <w:jc w:val="both"/>
    </w:pPr>
    <w:rPr>
      <w:rFonts w:ascii="BentonSansCondensed Medium" w:hAnsi="BentonSansCondensed Medium"/>
      <w:sz w:val="15"/>
    </w:rPr>
  </w:style>
  <w:style w:type="paragraph" w:customStyle="1" w:styleId="DOI">
    <w:name w:val="DOI"/>
    <w:rsid w:val="007F2161"/>
    <w:rPr>
      <w:rFonts w:ascii="BentonSansCondensed Book" w:hAnsi="BentonSansCondensed Book"/>
      <w:sz w:val="14"/>
    </w:rPr>
  </w:style>
  <w:style w:type="paragraph" w:customStyle="1" w:styleId="Credit">
    <w:name w:val="Credit"/>
    <w:rsid w:val="007F2161"/>
    <w:rPr>
      <w:rFonts w:ascii="BentonSansCondensed Book" w:hAnsi="BentonSansCondensed Book"/>
      <w:sz w:val="9"/>
    </w:rPr>
  </w:style>
  <w:style w:type="paragraph" w:styleId="Header">
    <w:name w:val="header"/>
    <w:basedOn w:val="Normal"/>
    <w:rsid w:val="00470082"/>
    <w:pPr>
      <w:tabs>
        <w:tab w:val="center" w:pos="4320"/>
        <w:tab w:val="right" w:pos="8640"/>
      </w:tabs>
    </w:pPr>
    <w:rPr>
      <w:rFonts w:ascii="MillerDaily" w:hAnsi="MillerDaily"/>
      <w:b/>
      <w:i/>
      <w:color w:val="000000"/>
      <w:sz w:val="15"/>
    </w:rPr>
  </w:style>
  <w:style w:type="paragraph" w:styleId="Footer">
    <w:name w:val="footer"/>
    <w:basedOn w:val="Normal"/>
    <w:rsid w:val="00420B98"/>
    <w:pPr>
      <w:tabs>
        <w:tab w:val="center" w:pos="4320"/>
        <w:tab w:val="right" w:pos="8640"/>
      </w:tabs>
    </w:pPr>
    <w:rPr>
      <w:rFonts w:ascii="MillerDaily" w:hAnsi="MillerDaily"/>
      <w:sz w:val="14"/>
    </w:rPr>
  </w:style>
  <w:style w:type="paragraph" w:customStyle="1" w:styleId="28PTHead">
    <w:name w:val="28 PT Head"/>
    <w:qFormat/>
    <w:rsid w:val="007F2161"/>
    <w:pPr>
      <w:keepLines/>
    </w:pPr>
    <w:rPr>
      <w:rFonts w:ascii="RockyCond BlackItalic" w:hAnsi="RockyCond BlackItalic"/>
      <w:sz w:val="56"/>
      <w:szCs w:val="48"/>
    </w:rPr>
  </w:style>
  <w:style w:type="paragraph" w:styleId="BalloonText">
    <w:name w:val="Balloon Text"/>
    <w:basedOn w:val="Normal"/>
    <w:link w:val="BalloonTextChar"/>
    <w:rsid w:val="00AE0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E00C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C4B2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C4B2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C4B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4B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C4B2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I:\AWYNN\TEMPLATES\INSIGHTs%20template_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I:\AWYNN\TEMPLATES\INSIGHTs template_2015.dot</Template>
  <TotalTime>7</TotalTime>
  <Pages>1</Pages>
  <Words>1036</Words>
  <Characters>5909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overline, title and author names here after formatting</vt:lpstr>
    </vt:vector>
  </TitlesOfParts>
  <Company>AAAS</Company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overline, title and author names here after formatting</dc:title>
  <dc:creator>awynn</dc:creator>
  <cp:lastModifiedBy>Aspuru-Guzik, Alan</cp:lastModifiedBy>
  <cp:revision>3</cp:revision>
  <cp:lastPrinted>2017-06-02T14:13:00Z</cp:lastPrinted>
  <dcterms:created xsi:type="dcterms:W3CDTF">2017-06-06T00:09:00Z</dcterms:created>
  <dcterms:modified xsi:type="dcterms:W3CDTF">2017-06-06T00:18:00Z</dcterms:modified>
</cp:coreProperties>
</file>